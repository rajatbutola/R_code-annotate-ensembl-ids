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03F5F" w14:textId="35463B88" w:rsidR="004966ED" w:rsidRPr="00EB5291" w:rsidRDefault="004966ED" w:rsidP="004966ED">
      <w:pPr>
        <w:pStyle w:val="NormalWeb"/>
        <w:spacing w:before="120" w:beforeAutospacing="0" w:after="120" w:afterAutospacing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188620565"/>
      <w:bookmarkStart w:id="1" w:name="_Hlk188625334"/>
      <w:proofErr w:type="spellStart"/>
      <w:r w:rsidRPr="0083174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mUC</w:t>
      </w:r>
      <w:proofErr w:type="spellEnd"/>
      <w:r w:rsidR="00A71A4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/RCC</w:t>
      </w:r>
      <w:r w:rsidRPr="00831748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-Predict</w:t>
      </w:r>
      <w:r w:rsidRPr="00EB5291">
        <w:rPr>
          <w:rFonts w:ascii="Times New Roman" w:hAnsi="Times New Roman" w:cs="Times New Roman"/>
          <w:b/>
          <w:bCs/>
          <w:sz w:val="32"/>
          <w:szCs w:val="32"/>
        </w:rPr>
        <w:t>:</w:t>
      </w:r>
      <w:bookmarkEnd w:id="0"/>
      <w:r w:rsidRPr="00EB5291">
        <w:rPr>
          <w:rFonts w:ascii="Times New Roman" w:hAnsi="Times New Roman" w:cs="Times New Roman"/>
          <w:b/>
          <w:bCs/>
          <w:sz w:val="32"/>
          <w:szCs w:val="32"/>
        </w:rPr>
        <w:t xml:space="preserve"> A GUI for Accurate Prediction of Metastatic Urothelial</w:t>
      </w:r>
      <w:r>
        <w:rPr>
          <w:rFonts w:ascii="Times New Roman" w:hAnsi="Times New Roman" w:cs="Times New Roman"/>
          <w:b/>
          <w:bCs/>
          <w:sz w:val="32"/>
          <w:szCs w:val="32"/>
        </w:rPr>
        <w:t>/Renal Cell</w:t>
      </w:r>
      <w:r w:rsidRPr="00EB5291">
        <w:rPr>
          <w:rFonts w:ascii="Times New Roman" w:hAnsi="Times New Roman" w:cs="Times New Roman"/>
          <w:b/>
          <w:bCs/>
          <w:sz w:val="32"/>
          <w:szCs w:val="32"/>
        </w:rPr>
        <w:t xml:space="preserve"> Carcinoma Treatment Responses</w:t>
      </w:r>
    </w:p>
    <w:bookmarkEnd w:id="1"/>
    <w:p w14:paraId="08EC1AC6" w14:textId="77777777" w:rsidR="004966ED" w:rsidRDefault="004966ED" w:rsidP="004966ED">
      <w:pPr>
        <w:pStyle w:val="NormalWeb"/>
        <w:spacing w:before="120" w:beforeAutospacing="0" w:after="12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bstract</w:t>
      </w:r>
    </w:p>
    <w:p w14:paraId="64CBC9C3" w14:textId="11058655" w:rsidR="004966ED" w:rsidRDefault="004966ED" w:rsidP="004966ED">
      <w:pPr>
        <w:widowControl/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9D5A4F">
        <w:rPr>
          <w:rFonts w:ascii="Times New Roman" w:eastAsia="PMingLiU" w:hAnsi="Times New Roman" w:cs="Times New Roman"/>
          <w:b/>
          <w:bCs/>
          <w:kern w:val="0"/>
          <w:szCs w:val="24"/>
        </w:rPr>
        <w:t>Motivation:</w:t>
      </w:r>
      <w:r>
        <w:rPr>
          <w:rFonts w:ascii="Times New Roman" w:eastAsia="PMingLiU" w:hAnsi="Times New Roman" w:cs="Times New Roman"/>
          <w:kern w:val="0"/>
          <w:szCs w:val="24"/>
        </w:rPr>
        <w:t xml:space="preserve"> </w:t>
      </w:r>
      <w:r w:rsidRPr="00C44728">
        <w:rPr>
          <w:rFonts w:ascii="Times New Roman" w:eastAsia="PMingLiU" w:hAnsi="Times New Roman" w:cs="Times New Roman"/>
          <w:kern w:val="0"/>
          <w:szCs w:val="24"/>
        </w:rPr>
        <w:t xml:space="preserve">Accurately predicting treatment response is critical for advancing </w:t>
      </w:r>
      <w:r>
        <w:rPr>
          <w:rFonts w:ascii="Times New Roman" w:eastAsia="PMingLiU" w:hAnsi="Times New Roman" w:cs="Times New Roman"/>
          <w:kern w:val="0"/>
          <w:szCs w:val="24"/>
        </w:rPr>
        <w:t>personalized</w:t>
      </w:r>
      <w:r w:rsidRPr="00C44728">
        <w:rPr>
          <w:rFonts w:ascii="Times New Roman" w:eastAsia="PMingLiU" w:hAnsi="Times New Roman" w:cs="Times New Roman"/>
          <w:kern w:val="0"/>
          <w:szCs w:val="24"/>
        </w:rPr>
        <w:t xml:space="preserve"> medicine and improving clinical decision-making in metastatic urothelial carcinoma (</w:t>
      </w:r>
      <w:proofErr w:type="spellStart"/>
      <w:r w:rsidRPr="00C44728">
        <w:rPr>
          <w:rFonts w:ascii="Times New Roman" w:eastAsia="PMingLiU" w:hAnsi="Times New Roman" w:cs="Times New Roman"/>
          <w:kern w:val="0"/>
          <w:szCs w:val="24"/>
        </w:rPr>
        <w:t>mUC</w:t>
      </w:r>
      <w:proofErr w:type="spellEnd"/>
      <w:r w:rsidRPr="00C44728">
        <w:rPr>
          <w:rFonts w:ascii="Times New Roman" w:eastAsia="PMingLiU" w:hAnsi="Times New Roman" w:cs="Times New Roman"/>
          <w:kern w:val="0"/>
          <w:szCs w:val="24"/>
        </w:rPr>
        <w:t>)</w:t>
      </w:r>
      <w:r>
        <w:rPr>
          <w:rFonts w:ascii="Times New Roman" w:eastAsia="PMingLiU" w:hAnsi="Times New Roman" w:cs="Times New Roman"/>
          <w:color w:val="000000" w:themeColor="text1"/>
          <w:kern w:val="0"/>
          <w:szCs w:val="24"/>
        </w:rPr>
        <w:t>/Renal Cell Carcinoma (RCC)</w:t>
      </w:r>
      <w:r w:rsidRPr="00C44728">
        <w:rPr>
          <w:rFonts w:ascii="Times New Roman" w:eastAsia="PMingLiU" w:hAnsi="Times New Roman" w:cs="Times New Roman"/>
          <w:kern w:val="0"/>
          <w:szCs w:val="24"/>
        </w:rPr>
        <w:t xml:space="preserve">. To address this need, we developed </w:t>
      </w:r>
      <w:proofErr w:type="spellStart"/>
      <w:r w:rsidRPr="00831748">
        <w:rPr>
          <w:rFonts w:ascii="Times New Roman" w:eastAsia="PMingLiU" w:hAnsi="Times New Roman" w:cs="Times New Roman"/>
          <w:kern w:val="0"/>
          <w:szCs w:val="24"/>
          <w:highlight w:val="yellow"/>
        </w:rPr>
        <w:t>mUC</w:t>
      </w:r>
      <w:proofErr w:type="spellEnd"/>
      <w:r>
        <w:rPr>
          <w:rFonts w:ascii="Times New Roman" w:eastAsia="PMingLiU" w:hAnsi="Times New Roman" w:cs="Times New Roman"/>
          <w:kern w:val="0"/>
          <w:szCs w:val="24"/>
          <w:highlight w:val="yellow"/>
        </w:rPr>
        <w:t>/RCC</w:t>
      </w:r>
      <w:r w:rsidRPr="00831748">
        <w:rPr>
          <w:rFonts w:ascii="Times New Roman" w:eastAsia="PMingLiU" w:hAnsi="Times New Roman" w:cs="Times New Roman"/>
          <w:kern w:val="0"/>
          <w:szCs w:val="24"/>
          <w:highlight w:val="yellow"/>
        </w:rPr>
        <w:t>-Predict</w:t>
      </w:r>
      <w:r w:rsidRPr="00C44728">
        <w:rPr>
          <w:rFonts w:ascii="Times New Roman" w:eastAsia="PMingLiU" w:hAnsi="Times New Roman" w:cs="Times New Roman"/>
          <w:kern w:val="0"/>
          <w:szCs w:val="24"/>
        </w:rPr>
        <w:t xml:space="preserve">, an innovative graphical user interface (GUI) designed to provide intuitive and efficient treatment response predictions. This system integrates </w:t>
      </w:r>
      <w:r>
        <w:rPr>
          <w:rFonts w:ascii="Times New Roman" w:eastAsia="PMingLiU" w:hAnsi="Times New Roman" w:cs="Times New Roman"/>
          <w:kern w:val="0"/>
          <w:szCs w:val="24"/>
        </w:rPr>
        <w:t xml:space="preserve">both </w:t>
      </w:r>
      <w:proofErr w:type="spellStart"/>
      <w:r>
        <w:rPr>
          <w:rFonts w:ascii="Times New Roman" w:eastAsia="PMingLiU" w:hAnsi="Times New Roman" w:cs="Times New Roman"/>
          <w:kern w:val="0"/>
          <w:szCs w:val="24"/>
        </w:rPr>
        <w:t>mUC</w:t>
      </w:r>
      <w:proofErr w:type="spellEnd"/>
      <w:r>
        <w:rPr>
          <w:rFonts w:ascii="Times New Roman" w:eastAsia="PMingLiU" w:hAnsi="Times New Roman" w:cs="Times New Roman"/>
          <w:kern w:val="0"/>
          <w:szCs w:val="24"/>
        </w:rPr>
        <w:t xml:space="preserve"> and RCC including </w:t>
      </w:r>
      <w:r w:rsidRPr="00C44728">
        <w:rPr>
          <w:rFonts w:ascii="Times New Roman" w:eastAsia="PMingLiU" w:hAnsi="Times New Roman" w:cs="Times New Roman"/>
          <w:kern w:val="0"/>
          <w:szCs w:val="24"/>
        </w:rPr>
        <w:t xml:space="preserve">advanced feature selection with logistic regression </w:t>
      </w:r>
      <w:r>
        <w:rPr>
          <w:rFonts w:ascii="Times New Roman" w:eastAsia="PMingLiU" w:hAnsi="Times New Roman" w:cs="Times New Roman"/>
          <w:kern w:val="0"/>
          <w:szCs w:val="24"/>
        </w:rPr>
        <w:t>modelling</w:t>
      </w:r>
      <w:r w:rsidRPr="00C44728">
        <w:rPr>
          <w:rFonts w:ascii="Times New Roman" w:eastAsia="PMingLiU" w:hAnsi="Times New Roman" w:cs="Times New Roman"/>
          <w:kern w:val="0"/>
          <w:szCs w:val="24"/>
        </w:rPr>
        <w:t xml:space="preserve">, ensuring </w:t>
      </w:r>
      <w:r>
        <w:rPr>
          <w:rFonts w:ascii="Times New Roman" w:eastAsia="PMingLiU" w:hAnsi="Times New Roman" w:cs="Times New Roman"/>
          <w:kern w:val="0"/>
          <w:szCs w:val="24"/>
        </w:rPr>
        <w:t xml:space="preserve">clinicians and researchers </w:t>
      </w:r>
      <w:r w:rsidRPr="00C44728">
        <w:rPr>
          <w:rFonts w:ascii="Times New Roman" w:eastAsia="PMingLiU" w:hAnsi="Times New Roman" w:cs="Times New Roman"/>
          <w:kern w:val="0"/>
          <w:szCs w:val="24"/>
        </w:rPr>
        <w:t>a streamlined, user-friendly experience.</w:t>
      </w:r>
    </w:p>
    <w:p w14:paraId="790821A4" w14:textId="4030D730" w:rsidR="004966ED" w:rsidRDefault="004966ED" w:rsidP="004966ED">
      <w:pPr>
        <w:widowControl/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07859">
        <w:rPr>
          <w:rFonts w:ascii="Times New Roman" w:eastAsia="PMingLiU" w:hAnsi="Times New Roman" w:cs="Times New Roman"/>
          <w:b/>
          <w:bCs/>
          <w:kern w:val="0"/>
          <w:szCs w:val="24"/>
        </w:rPr>
        <w:t>Results:</w:t>
      </w:r>
      <w:r>
        <w:rPr>
          <w:rFonts w:ascii="Times New Roman" w:eastAsia="PMingLiU" w:hAnsi="Times New Roman" w:cs="Times New Roman"/>
          <w:kern w:val="0"/>
          <w:szCs w:val="24"/>
        </w:rPr>
        <w:t xml:space="preserve"> </w:t>
      </w:r>
      <w:r w:rsidRPr="00D71DBA">
        <w:rPr>
          <w:rFonts w:ascii="Times New Roman" w:eastAsia="PMingLiU" w:hAnsi="Times New Roman" w:cs="Times New Roman"/>
          <w:kern w:val="0"/>
          <w:szCs w:val="24"/>
        </w:rPr>
        <w:t xml:space="preserve">The logistic regression model was trained </w:t>
      </w:r>
      <w:proofErr w:type="gramStart"/>
      <w:r w:rsidRPr="00D71DBA">
        <w:rPr>
          <w:rFonts w:ascii="Times New Roman" w:eastAsia="PMingLiU" w:hAnsi="Times New Roman" w:cs="Times New Roman"/>
          <w:kern w:val="0"/>
          <w:szCs w:val="24"/>
        </w:rPr>
        <w:t>on  immunotherapy</w:t>
      </w:r>
      <w:proofErr w:type="gramEnd"/>
      <w:r w:rsidRPr="00D71DBA">
        <w:rPr>
          <w:rFonts w:ascii="Times New Roman" w:eastAsia="PMingLiU" w:hAnsi="Times New Roman" w:cs="Times New Roman"/>
          <w:kern w:val="0"/>
          <w:szCs w:val="24"/>
        </w:rPr>
        <w:t xml:space="preserve"> gene dataset</w:t>
      </w:r>
      <w:r>
        <w:rPr>
          <w:rFonts w:ascii="Times New Roman" w:eastAsia="PMingLiU" w:hAnsi="Times New Roman" w:cs="Times New Roman"/>
          <w:kern w:val="0"/>
          <w:szCs w:val="24"/>
        </w:rPr>
        <w:t>s</w:t>
      </w:r>
      <w:r w:rsidRPr="00D71DBA">
        <w:rPr>
          <w:rFonts w:ascii="Times New Roman" w:eastAsia="PMingLiU" w:hAnsi="Times New Roman" w:cs="Times New Roman"/>
          <w:kern w:val="0"/>
          <w:szCs w:val="24"/>
        </w:rPr>
        <w:t xml:space="preserve"> and validated using a rigorous 5-fold cross-validation approach, achieving a strong ROC AUC</w:t>
      </w:r>
      <w:r>
        <w:rPr>
          <w:rFonts w:ascii="Times New Roman" w:eastAsia="PMingLiU" w:hAnsi="Times New Roman" w:cs="Times New Roman"/>
          <w:kern w:val="0"/>
          <w:szCs w:val="24"/>
        </w:rPr>
        <w:t xml:space="preserve"> for </w:t>
      </w:r>
      <w:proofErr w:type="spellStart"/>
      <w:r>
        <w:rPr>
          <w:rFonts w:ascii="Times New Roman" w:eastAsia="PMingLiU" w:hAnsi="Times New Roman" w:cs="Times New Roman"/>
          <w:kern w:val="0"/>
          <w:szCs w:val="24"/>
        </w:rPr>
        <w:t>mUC</w:t>
      </w:r>
      <w:proofErr w:type="spellEnd"/>
      <w:r>
        <w:rPr>
          <w:rFonts w:ascii="Times New Roman" w:eastAsia="PMingLiU" w:hAnsi="Times New Roman" w:cs="Times New Roman"/>
          <w:kern w:val="0"/>
          <w:szCs w:val="24"/>
        </w:rPr>
        <w:t xml:space="preserve"> (RCC)</w:t>
      </w:r>
      <w:r w:rsidRPr="00D71DBA">
        <w:rPr>
          <w:rFonts w:ascii="Times New Roman" w:eastAsia="PMingLiU" w:hAnsi="Times New Roman" w:cs="Times New Roman"/>
          <w:kern w:val="0"/>
          <w:szCs w:val="24"/>
        </w:rPr>
        <w:t xml:space="preserve"> of </w:t>
      </w:r>
      <w:r w:rsidR="001B7733">
        <w:rPr>
          <w:rFonts w:ascii="Times New Roman" w:eastAsia="PMingLiU" w:hAnsi="Times New Roman" w:cs="Times New Roman"/>
          <w:kern w:val="0"/>
          <w:szCs w:val="24"/>
        </w:rPr>
        <w:t>75</w:t>
      </w:r>
      <w:r w:rsidRPr="00D71DBA">
        <w:rPr>
          <w:rFonts w:ascii="Times New Roman" w:eastAsia="PMingLiU" w:hAnsi="Times New Roman" w:cs="Times New Roman"/>
          <w:kern w:val="0"/>
          <w:szCs w:val="24"/>
        </w:rPr>
        <w:t>%</w:t>
      </w:r>
      <w:r>
        <w:rPr>
          <w:rFonts w:ascii="Times New Roman" w:eastAsia="PMingLiU" w:hAnsi="Times New Roman" w:cs="Times New Roman"/>
          <w:kern w:val="0"/>
          <w:szCs w:val="24"/>
        </w:rPr>
        <w:t xml:space="preserve"> (7</w:t>
      </w:r>
      <w:r w:rsidR="00723A17">
        <w:rPr>
          <w:rFonts w:ascii="Times New Roman" w:eastAsia="PMingLiU" w:hAnsi="Times New Roman" w:cs="Times New Roman"/>
          <w:kern w:val="0"/>
          <w:szCs w:val="24"/>
        </w:rPr>
        <w:t>2</w:t>
      </w:r>
      <w:r>
        <w:rPr>
          <w:rFonts w:ascii="Times New Roman" w:eastAsia="PMingLiU" w:hAnsi="Times New Roman" w:cs="Times New Roman"/>
          <w:kern w:val="0"/>
          <w:szCs w:val="24"/>
        </w:rPr>
        <w:t>%)</w:t>
      </w:r>
      <w:r w:rsidRPr="00D71DBA">
        <w:rPr>
          <w:rFonts w:ascii="Times New Roman" w:eastAsia="PMingLiU" w:hAnsi="Times New Roman" w:cs="Times New Roman"/>
          <w:kern w:val="0"/>
          <w:szCs w:val="24"/>
        </w:rPr>
        <w:t>.</w:t>
      </w:r>
    </w:p>
    <w:p w14:paraId="47FF8EAF" w14:textId="3DB103A5" w:rsidR="004966ED" w:rsidRDefault="004966ED" w:rsidP="004966ED">
      <w:pPr>
        <w:widowControl/>
        <w:spacing w:before="100" w:beforeAutospacing="1" w:after="100" w:afterAutospacing="1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407859">
        <w:rPr>
          <w:rFonts w:ascii="Times New Roman" w:eastAsia="PMingLiU" w:hAnsi="Times New Roman" w:cs="Times New Roman" w:hint="eastAsia"/>
          <w:b/>
          <w:bCs/>
          <w:kern w:val="0"/>
          <w:szCs w:val="24"/>
        </w:rPr>
        <w:t>A</w:t>
      </w:r>
      <w:r w:rsidRPr="00407859">
        <w:rPr>
          <w:rFonts w:ascii="Times New Roman" w:eastAsia="PMingLiU" w:hAnsi="Times New Roman" w:cs="Times New Roman"/>
          <w:b/>
          <w:bCs/>
          <w:kern w:val="0"/>
          <w:szCs w:val="24"/>
        </w:rPr>
        <w:t>vailability and implementation:</w:t>
      </w:r>
      <w:r>
        <w:rPr>
          <w:rFonts w:ascii="Times New Roman" w:eastAsia="PMingLiU" w:hAnsi="Times New Roman" w:cs="Times New Roman"/>
          <w:b/>
          <w:bCs/>
          <w:kern w:val="0"/>
          <w:szCs w:val="24"/>
        </w:rPr>
        <w:t xml:space="preserve"> </w:t>
      </w:r>
      <w:proofErr w:type="spellStart"/>
      <w:r w:rsidRPr="00F36E38">
        <w:rPr>
          <w:rFonts w:ascii="Times New Roman" w:eastAsia="PMingLiU" w:hAnsi="Times New Roman" w:cs="Times New Roman"/>
          <w:kern w:val="0"/>
          <w:szCs w:val="24"/>
          <w:highlight w:val="yellow"/>
        </w:rPr>
        <w:t>mUC</w:t>
      </w:r>
      <w:proofErr w:type="spellEnd"/>
      <w:r w:rsidR="00A71A4E">
        <w:rPr>
          <w:rFonts w:ascii="Times New Roman" w:eastAsia="PMingLiU" w:hAnsi="Times New Roman" w:cs="Times New Roman"/>
          <w:kern w:val="0"/>
          <w:szCs w:val="24"/>
          <w:highlight w:val="yellow"/>
        </w:rPr>
        <w:t>/RCC</w:t>
      </w:r>
      <w:r w:rsidRPr="00F36E38">
        <w:rPr>
          <w:rFonts w:ascii="Times New Roman" w:eastAsia="PMingLiU" w:hAnsi="Times New Roman" w:cs="Times New Roman"/>
          <w:kern w:val="0"/>
          <w:szCs w:val="24"/>
          <w:highlight w:val="yellow"/>
        </w:rPr>
        <w:t>-Predict</w:t>
      </w:r>
      <w:r>
        <w:rPr>
          <w:rFonts w:ascii="Times New Roman" w:eastAsia="PMingLiU" w:hAnsi="Times New Roman" w:cs="Times New Roman"/>
          <w:kern w:val="0"/>
          <w:szCs w:val="24"/>
        </w:rPr>
        <w:t xml:space="preserve"> </w:t>
      </w:r>
      <w:r w:rsidR="00A71A4E">
        <w:rPr>
          <w:rFonts w:ascii="Times New Roman" w:eastAsia="PMingLiU" w:hAnsi="Times New Roman" w:cs="Times New Roman"/>
          <w:kern w:val="0"/>
          <w:szCs w:val="24"/>
        </w:rPr>
        <w:t xml:space="preserve">can be accessed at </w:t>
      </w:r>
      <w:hyperlink r:id="rId7" w:history="1">
        <w:r w:rsidR="00A71A4E" w:rsidRPr="0009588C">
          <w:rPr>
            <w:rStyle w:val="Hyperlink"/>
            <w:rFonts w:ascii="Times New Roman" w:eastAsia="PMingLiU" w:hAnsi="Times New Roman" w:cs="Times New Roman"/>
            <w:kern w:val="0"/>
            <w:szCs w:val="24"/>
          </w:rPr>
          <w:t>https://logitda.shinyapps.io/logitda_appdirectory/</w:t>
        </w:r>
      </w:hyperlink>
      <w:proofErr w:type="gramStart"/>
      <w:r w:rsidR="00A71A4E">
        <w:rPr>
          <w:rFonts w:ascii="Times New Roman" w:eastAsia="PMingLiU" w:hAnsi="Times New Roman" w:cs="Times New Roman"/>
          <w:kern w:val="0"/>
          <w:szCs w:val="24"/>
        </w:rPr>
        <w:t xml:space="preserve">. </w:t>
      </w:r>
      <w:r>
        <w:rPr>
          <w:rFonts w:ascii="Times New Roman" w:eastAsia="PMingLiU" w:hAnsi="Times New Roman" w:cs="Times New Roman"/>
          <w:kern w:val="0"/>
          <w:szCs w:val="24"/>
        </w:rPr>
        <w:t>.</w:t>
      </w:r>
      <w:proofErr w:type="gramEnd"/>
    </w:p>
    <w:p w14:paraId="32119E06" w14:textId="77777777" w:rsidR="004966ED" w:rsidRPr="006E75B9" w:rsidRDefault="004966ED" w:rsidP="004966ED">
      <w:pPr>
        <w:widowControl/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8"/>
          <w:szCs w:val="28"/>
        </w:rPr>
        <w:sectPr w:rsidR="004966ED" w:rsidRPr="006E75B9" w:rsidSect="00122A18">
          <w:type w:val="continuous"/>
          <w:pgSz w:w="12240" w:h="15840"/>
          <w:pgMar w:top="1440" w:right="1440" w:bottom="1440" w:left="1440" w:header="720" w:footer="720" w:gutter="0"/>
          <w:cols w:space="720"/>
          <w:docGrid w:type="lines" w:linePitch="360"/>
        </w:sectPr>
      </w:pPr>
      <w:r w:rsidRPr="006E75B9">
        <w:rPr>
          <w:rFonts w:ascii="Times New Roman" w:eastAsia="PMingLiU" w:hAnsi="Times New Roman" w:cs="Times New Roman"/>
          <w:b/>
          <w:bCs/>
          <w:kern w:val="0"/>
          <w:szCs w:val="24"/>
        </w:rPr>
        <w:t>Contact:</w:t>
      </w:r>
    </w:p>
    <w:p w14:paraId="68E82CD6" w14:textId="77777777" w:rsidR="004966ED" w:rsidRPr="00D71DBA" w:rsidRDefault="004966ED" w:rsidP="004966ED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1DBA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2E0CF3B9" w14:textId="42AF2CA8" w:rsidR="004966ED" w:rsidRPr="000315EA" w:rsidRDefault="004966ED" w:rsidP="004966ED">
      <w:pPr>
        <w:pStyle w:val="NormalWeb"/>
        <w:spacing w:before="120" w:beforeAutospacing="0" w:after="120" w:afterAutospacing="0"/>
        <w:jc w:val="both"/>
        <w:rPr>
          <w:rFonts w:ascii="Times New Roman" w:hAnsi="Times New Roman" w:cs="Times New Roman"/>
        </w:rPr>
      </w:pPr>
      <w:r w:rsidRPr="000315EA">
        <w:rPr>
          <w:rFonts w:ascii="Times New Roman" w:hAnsi="Times New Roman" w:cs="Times New Roman"/>
        </w:rPr>
        <w:t>Metastatic urothelial carcinoma (</w:t>
      </w:r>
      <w:proofErr w:type="spellStart"/>
      <w:r w:rsidRPr="000315EA">
        <w:rPr>
          <w:rFonts w:ascii="Times New Roman" w:hAnsi="Times New Roman" w:cs="Times New Roman"/>
        </w:rPr>
        <w:t>mUC</w:t>
      </w:r>
      <w:proofErr w:type="spellEnd"/>
      <w:r w:rsidRPr="000315EA">
        <w:rPr>
          <w:rFonts w:ascii="Times New Roman" w:hAnsi="Times New Roman" w:cs="Times New Roman"/>
        </w:rPr>
        <w:t>) is a highly aggressive malignancy</w:t>
      </w:r>
      <w:r w:rsidRPr="00561FC2">
        <w:t xml:space="preserve"> </w:t>
      </w:r>
      <w:r w:rsidRPr="006E75B9">
        <w:rPr>
          <w:rFonts w:ascii="Times New Roman" w:hAnsi="Times New Roman" w:cs="Times New Roman"/>
        </w:rPr>
        <w:t xml:space="preserve">responsible for about 90% of cancer-related deaths. Globally, urothelial carcinoma ranks ninth most common cancer, with approximately 550,000 new cases reported in 2018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&lt;EndNote&gt;&lt;Cite&gt;&lt;Author&gt;Bray&lt;/Author&gt;&lt;Year&gt;2020&lt;/Year&gt;&lt;RecNum&gt;3&lt;/RecNum&gt;&lt;DisplayText&gt;(Bray, et al., 2020)&lt;/DisplayText&gt;&lt;record&gt;&lt;rec-number&gt;3&lt;/rec-number&gt;&lt;foreign-keys&gt;&lt;key app="EN" db-id="x5tzsse5zed2e7efr955fwp052sa9tdxv0vz" timestamp="1734505008"&gt;3&lt;/key&gt;&lt;/foreign-keys&gt;&lt;ref-type name="Journal Article"&gt;17&lt;/ref-type&gt;&lt;contributors&gt;&lt;authors&gt;&lt;author&gt;Bray, F.&lt;/author&gt;&lt;author&gt;Ferlay, J.&lt;/author&gt;&lt;author&gt;Soerjomataram, &lt;/author&gt;&lt;author&gt;Siegel, R. L.&lt;/author&gt;&lt;author&gt;Torre, L. A.&lt;/author&gt;&lt;author&gt;Jemal, A.&lt;/author&gt;&lt;/authors&gt;&lt;/contributors&gt;&lt;titles&gt;&lt;title&gt;Global cancer statistics 2018: GLOBOCAN estimates of incidence and mortality worldwide for 36 cancers in 185 countries (vol 68, pg 394, 2018)&lt;/title&gt;&lt;secondary-title&gt;Ca-a Cancer Journal for Clinicians&lt;/secondary-title&gt;&lt;alt-title&gt;Ca-Cancer J Clin&lt;/alt-title&gt;&lt;/titles&gt;&lt;periodical&gt;&lt;full-title&gt;Ca-a Cancer Journal for Clinicians&lt;/full-title&gt;&lt;abbr-1&gt;Ca-Cancer J Clin&lt;/abbr-1&gt;&lt;/periodical&gt;&lt;alt-periodical&gt;&lt;full-title&gt;Ca-a Cancer Journal for Clinicians&lt;/full-title&gt;&lt;abbr-1&gt;Ca-Cancer J Clin&lt;/abbr-1&gt;&lt;/alt-periodical&gt;&lt;pages&gt;313-313&lt;/pages&gt;&lt;volume&gt;70&lt;/volume&gt;&lt;number&gt;4&lt;/number&gt;&lt;dates&gt;&lt;year&gt;2020&lt;/year&gt;&lt;pub-dates&gt;&lt;date&gt;Jul&lt;/date&gt;&lt;/pub-dates&gt;&lt;/dates&gt;&lt;isbn&gt;0007-9235&lt;/isbn&gt;&lt;accession-num&gt;WOS:000557894900001&lt;/accession-num&gt;&lt;urls&gt;&lt;related-urls&gt;&lt;url&gt;&amp;lt;Go to ISI&amp;gt;://WOS:000557894900001&lt;/url&gt;&lt;/related-urls&gt;&lt;/urls&gt;&lt;electronic-resource-num&gt;10.3322/caac.21609&lt;/electronic-resource-num&gt;&lt;language&gt;English&lt;/language&gt;&lt;/record&gt;&lt;/Cite&gt;&lt;/EndNote&gt;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(Bray et al., 2020)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begin">
          <w:fldData xml:space="preserve">PEVuZE5vdGU+PENpdGUgRXhjbHVkZUF1dGg9IjEiIEV4Y2x1ZGVZZWFyPSIxIj48UmVjTnVtPjI8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=
</w:fldData>
        </w:fldChar>
      </w:r>
      <w:r>
        <w:rPr>
          <w:rFonts w:ascii="Times New Roman" w:hAnsi="Times New Roman" w:cs="Times New Roman"/>
        </w:rPr>
        <w:instrText xml:space="preserve"> ADDIN EN.CITE </w:instrText>
      </w:r>
      <w:r>
        <w:rPr>
          <w:rFonts w:ascii="Times New Roman" w:hAnsi="Times New Roman" w:cs="Times New Roman"/>
        </w:rPr>
        <w:fldChar w:fldCharType="begin">
          <w:fldData xml:space="preserve">PEVuZE5vdGU+PENpdGUgRXhjbHVkZUF1dGg9IjEiIEV4Y2x1ZGVZZWFyPSIxIj48UmVjTnVtPjI8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=
</w:fldData>
        </w:fldChar>
      </w:r>
      <w:r>
        <w:rPr>
          <w:rFonts w:ascii="Times New Roman" w:hAnsi="Times New Roman" w:cs="Times New Roman"/>
        </w:rPr>
        <w:instrText xml:space="preserve"> ADDIN EN.CITE.DATA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r w:rsidRPr="000315EA">
        <w:rPr>
          <w:rFonts w:ascii="Times New Roman" w:hAnsi="Times New Roman" w:cs="Times New Roman"/>
        </w:rPr>
        <w:t xml:space="preserve">. </w:t>
      </w:r>
      <w:r w:rsidR="00A71A4E">
        <w:rPr>
          <w:rFonts w:ascii="Times New Roman" w:hAnsi="Times New Roman" w:cs="Times New Roman"/>
        </w:rPr>
        <w:t xml:space="preserve">Concurrently, </w:t>
      </w:r>
      <w:r w:rsidR="00E60FF3">
        <w:rPr>
          <w:rFonts w:ascii="Times New Roman" w:hAnsi="Times New Roman" w:cs="Times New Roman"/>
        </w:rPr>
        <w:t>Renal Cell Carcinoma</w:t>
      </w:r>
      <w:r w:rsidR="00A71A4E" w:rsidRPr="00016E3C">
        <w:rPr>
          <w:rFonts w:ascii="Times New Roman" w:hAnsi="Times New Roman" w:cs="Times New Roman"/>
        </w:rPr>
        <w:t xml:space="preserve"> (RCC) </w:t>
      </w:r>
      <w:r w:rsidR="00E60FF3">
        <w:rPr>
          <w:rFonts w:ascii="Times New Roman" w:hAnsi="Times New Roman" w:cs="Times New Roman"/>
        </w:rPr>
        <w:t>constitute</w:t>
      </w:r>
      <w:r w:rsidR="001B7733">
        <w:rPr>
          <w:rFonts w:ascii="Times New Roman" w:hAnsi="Times New Roman" w:cs="Times New Roman"/>
        </w:rPr>
        <w:t>s</w:t>
      </w:r>
      <w:r w:rsidR="00E60FF3">
        <w:rPr>
          <w:rFonts w:ascii="Times New Roman" w:hAnsi="Times New Roman" w:cs="Times New Roman"/>
        </w:rPr>
        <w:t xml:space="preserve"> approximately</w:t>
      </w:r>
      <w:r w:rsidR="00A71A4E" w:rsidRPr="00016E3C">
        <w:rPr>
          <w:rFonts w:ascii="Times New Roman" w:hAnsi="Times New Roman" w:cs="Times New Roman"/>
        </w:rPr>
        <w:t xml:space="preserve"> </w:t>
      </w:r>
      <w:r w:rsidR="00E60FF3">
        <w:rPr>
          <w:rFonts w:ascii="Times New Roman" w:hAnsi="Times New Roman" w:cs="Times New Roman"/>
        </w:rPr>
        <w:t>90% of all</w:t>
      </w:r>
      <w:r w:rsidR="00A71A4E" w:rsidRPr="00016E3C">
        <w:rPr>
          <w:rFonts w:ascii="Times New Roman" w:hAnsi="Times New Roman" w:cs="Times New Roman"/>
        </w:rPr>
        <w:t xml:space="preserve"> </w:t>
      </w:r>
      <w:r w:rsidR="00E60FF3">
        <w:rPr>
          <w:rFonts w:ascii="Times New Roman" w:hAnsi="Times New Roman" w:cs="Times New Roman"/>
        </w:rPr>
        <w:t>renal malignancies.</w:t>
      </w:r>
      <w:r w:rsidR="0025511A">
        <w:rPr>
          <w:rFonts w:ascii="Times New Roman" w:hAnsi="Times New Roman" w:cs="Times New Roman"/>
        </w:rPr>
        <w:t xml:space="preserve"> (Reference Required Here…)</w:t>
      </w:r>
    </w:p>
    <w:p w14:paraId="41EEBBDA" w14:textId="12D78D26" w:rsidR="004966ED" w:rsidRPr="00A3068E" w:rsidRDefault="004966ED" w:rsidP="004966ED">
      <w:pPr>
        <w:pStyle w:val="NormalWeb"/>
        <w:spacing w:before="120" w:beforeAutospacing="0" w:after="120" w:afterAutospacing="0"/>
        <w:ind w:firstLine="480"/>
        <w:jc w:val="both"/>
        <w:rPr>
          <w:rFonts w:ascii="Times New Roman" w:hAnsi="Times New Roman" w:cs="Times New Roman"/>
        </w:rPr>
      </w:pPr>
      <w:r w:rsidRPr="00A3068E">
        <w:rPr>
          <w:rFonts w:ascii="Times New Roman" w:hAnsi="Times New Roman" w:cs="Times New Roman"/>
        </w:rPr>
        <w:t xml:space="preserve">In recent years, </w:t>
      </w:r>
      <w:r>
        <w:rPr>
          <w:rFonts w:ascii="Times New Roman" w:hAnsi="Times New Roman" w:cs="Times New Roman"/>
        </w:rPr>
        <w:t>t</w:t>
      </w:r>
      <w:r w:rsidRPr="00D71DBA">
        <w:rPr>
          <w:rFonts w:ascii="Times New Roman" w:hAnsi="Times New Roman" w:cs="Times New Roman"/>
        </w:rPr>
        <w:t>he treatment landscape</w:t>
      </w:r>
      <w:r w:rsidR="00A71A4E">
        <w:rPr>
          <w:rFonts w:ascii="Times New Roman" w:hAnsi="Times New Roman" w:cs="Times New Roman"/>
        </w:rPr>
        <w:t>s</w:t>
      </w:r>
      <w:r w:rsidRPr="00D71DBA">
        <w:rPr>
          <w:rFonts w:ascii="Times New Roman" w:hAnsi="Times New Roman" w:cs="Times New Roman"/>
        </w:rPr>
        <w:t xml:space="preserve"> for </w:t>
      </w:r>
      <w:proofErr w:type="spellStart"/>
      <w:r w:rsidRPr="00D71DBA">
        <w:rPr>
          <w:rFonts w:ascii="Times New Roman" w:hAnsi="Times New Roman" w:cs="Times New Roman"/>
        </w:rPr>
        <w:t>mUC</w:t>
      </w:r>
      <w:proofErr w:type="spellEnd"/>
      <w:r w:rsidR="0009588C">
        <w:rPr>
          <w:rFonts w:ascii="Times New Roman" w:hAnsi="Times New Roman" w:cs="Times New Roman"/>
        </w:rPr>
        <w:t xml:space="preserve"> </w:t>
      </w:r>
      <w:r w:rsidR="00E60FF3">
        <w:rPr>
          <w:rFonts w:ascii="Times New Roman" w:hAnsi="Times New Roman" w:cs="Times New Roman"/>
        </w:rPr>
        <w:t xml:space="preserve">and </w:t>
      </w:r>
      <w:proofErr w:type="gramStart"/>
      <w:r w:rsidR="00E60FF3">
        <w:rPr>
          <w:rFonts w:ascii="Times New Roman" w:hAnsi="Times New Roman" w:cs="Times New Roman"/>
        </w:rPr>
        <w:t>RCC</w:t>
      </w:r>
      <w:r w:rsidRPr="00D71DBA">
        <w:rPr>
          <w:rFonts w:ascii="Times New Roman" w:hAnsi="Times New Roman" w:cs="Times New Roman"/>
        </w:rPr>
        <w:t xml:space="preserve"> </w:t>
      </w:r>
      <w:r w:rsidR="00A71A4E">
        <w:rPr>
          <w:rFonts w:ascii="Times New Roman" w:hAnsi="Times New Roman" w:cs="Times New Roman"/>
        </w:rPr>
        <w:t xml:space="preserve"> </w:t>
      </w:r>
      <w:proofErr w:type="spellStart"/>
      <w:r w:rsidR="00114754">
        <w:rPr>
          <w:rFonts w:ascii="Times New Roman" w:hAnsi="Times New Roman" w:cs="Times New Roman"/>
        </w:rPr>
        <w:t>have</w:t>
      </w:r>
      <w:r w:rsidRPr="00D71DBA">
        <w:rPr>
          <w:rFonts w:ascii="Times New Roman" w:hAnsi="Times New Roman" w:cs="Times New Roman"/>
        </w:rPr>
        <w:t>been</w:t>
      </w:r>
      <w:proofErr w:type="spellEnd"/>
      <w:proofErr w:type="gramEnd"/>
      <w:r w:rsidRPr="00D71DBA">
        <w:rPr>
          <w:rFonts w:ascii="Times New Roman" w:hAnsi="Times New Roman" w:cs="Times New Roman"/>
        </w:rPr>
        <w:t xml:space="preserve"> revolutionized </w:t>
      </w:r>
      <w:r w:rsidRPr="00D71DBA">
        <w:rPr>
          <w:rFonts w:ascii="Times New Roman" w:hAnsi="Times New Roman" w:cs="Times New Roman"/>
        </w:rPr>
        <w:t>by novel therapeutic agents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>
          <w:fldData xml:space="preserve">PEVuZE5vdGU+PENpdGU+PEF1dGhvcj5HYWphdGU8L0F1dGhvcj48WWVhcj4yMDIwPC9ZZWFyPjxS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==
</w:fldData>
        </w:fldChar>
      </w:r>
      <w:r>
        <w:rPr>
          <w:rFonts w:ascii="Times New Roman" w:hAnsi="Times New Roman" w:cs="Times New Roman"/>
        </w:rPr>
        <w:instrText xml:space="preserve"> ADDIN EN.CITE </w:instrText>
      </w:r>
      <w:r>
        <w:rPr>
          <w:rFonts w:ascii="Times New Roman" w:hAnsi="Times New Roman" w:cs="Times New Roman"/>
        </w:rPr>
        <w:fldChar w:fldCharType="begin">
          <w:fldData xml:space="preserve">PEVuZE5vdGU+PENpdGU+PEF1dGhvcj5HYWphdGU8L0F1dGhvcj48WWVhcj4yMDIwPC9ZZWFyPjxS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==
</w:fldData>
        </w:fldChar>
      </w:r>
      <w:r>
        <w:rPr>
          <w:rFonts w:ascii="Times New Roman" w:hAnsi="Times New Roman" w:cs="Times New Roman"/>
        </w:rPr>
        <w:instrText xml:space="preserve"> ADDIN EN.CITE.DATA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(Gajate et al., 2020)</w:t>
      </w:r>
      <w:r>
        <w:rPr>
          <w:rFonts w:ascii="Times New Roman" w:hAnsi="Times New Roman" w:cs="Times New Roman"/>
        </w:rPr>
        <w:fldChar w:fldCharType="end"/>
      </w:r>
      <w:r w:rsidRPr="00D71DBA">
        <w:rPr>
          <w:rFonts w:ascii="Times New Roman" w:hAnsi="Times New Roman" w:cs="Times New Roman"/>
        </w:rPr>
        <w:t>, particularly immune checkpoint inhibitors (ICIs) and targeted molecular therapies. ICIs, which modulate immune pathways like PD-1 and PD-L1, have transformed cancer management by enhancing tumor-specific T-cell immunity and improving patient outcomes.</w:t>
      </w:r>
      <w:r w:rsidRPr="00A3068E">
        <w:rPr>
          <w:rFonts w:ascii="Times New Roman" w:hAnsi="Times New Roman" w:cs="Times New Roman"/>
        </w:rPr>
        <w:t xml:space="preserve"> </w:t>
      </w:r>
    </w:p>
    <w:p w14:paraId="7EA96425" w14:textId="67E1E92C" w:rsidR="004966ED" w:rsidRPr="000315EA" w:rsidRDefault="004966ED" w:rsidP="004966ED">
      <w:pPr>
        <w:pStyle w:val="NormalWeb"/>
        <w:spacing w:before="120" w:beforeAutospacing="0" w:after="120" w:afterAutospacing="0"/>
        <w:ind w:rightChars="-31" w:right="-74" w:firstLine="480"/>
        <w:jc w:val="both"/>
        <w:rPr>
          <w:rFonts w:ascii="Times New Roman" w:hAnsi="Times New Roman" w:cs="Times New Roman"/>
        </w:rPr>
      </w:pPr>
      <w:r w:rsidRPr="000315EA">
        <w:rPr>
          <w:rFonts w:ascii="Times New Roman" w:hAnsi="Times New Roman" w:cs="Times New Roman"/>
        </w:rPr>
        <w:t xml:space="preserve">Atezolizumab, a PD-L1 inhibitor, has been especially notable for its efficacy in treating </w:t>
      </w:r>
      <w:proofErr w:type="spellStart"/>
      <w:r w:rsidRPr="000315EA">
        <w:rPr>
          <w:rFonts w:ascii="Times New Roman" w:hAnsi="Times New Roman" w:cs="Times New Roman"/>
        </w:rPr>
        <w:t>mUC</w:t>
      </w:r>
      <w:proofErr w:type="spellEnd"/>
      <w:r w:rsidR="00C6522C">
        <w:rPr>
          <w:rFonts w:ascii="Times New Roman" w:hAnsi="Times New Roman" w:cs="Times New Roman"/>
        </w:rPr>
        <w:t xml:space="preserve">, </w:t>
      </w:r>
      <w:r w:rsidR="00C6522C" w:rsidRPr="00C6522C">
        <w:rPr>
          <w:rFonts w:ascii="Times New Roman" w:hAnsi="Times New Roman" w:cs="Times New Roman"/>
        </w:rPr>
        <w:t>while also demonstrating activity in RCC.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>
          <w:fldData xml:space="preserve">PEVuZE5vdGU+PENpdGU+PEF1dGhvcj5NYXJpYXRoYXNhbjwvQXV0aG9yPjxZZWFyPjIwMTc8L1ll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</w:fldData>
        </w:fldChar>
      </w:r>
      <w:r>
        <w:rPr>
          <w:rFonts w:ascii="Times New Roman" w:hAnsi="Times New Roman" w:cs="Times New Roman"/>
        </w:rPr>
        <w:instrText xml:space="preserve"> ADDIN EN.CITE </w:instrText>
      </w:r>
      <w:r>
        <w:rPr>
          <w:rFonts w:ascii="Times New Roman" w:hAnsi="Times New Roman" w:cs="Times New Roman"/>
        </w:rPr>
        <w:fldChar w:fldCharType="begin">
          <w:fldData xml:space="preserve">PEVuZE5vdGU+PENpdGU+PEF1dGhvcj5NYXJpYXRoYXNhbjwvQXV0aG9yPjxZZWFyPjIwMTc8L1ll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</w:fldData>
        </w:fldChar>
      </w:r>
      <w:r>
        <w:rPr>
          <w:rFonts w:ascii="Times New Roman" w:hAnsi="Times New Roman" w:cs="Times New Roman"/>
        </w:rPr>
        <w:instrText xml:space="preserve"> ADDIN EN.CITE.DATA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(Li et al., 2020)</w:t>
      </w:r>
      <w:r>
        <w:rPr>
          <w:rFonts w:ascii="Times New Roman" w:hAnsi="Times New Roman" w:cs="Times New Roman"/>
        </w:rPr>
        <w:fldChar w:fldCharType="end"/>
      </w:r>
      <w:r w:rsidRPr="004B58AA">
        <w:rPr>
          <w:rFonts w:ascii="Times New Roman" w:hAnsi="Times New Roman" w:cs="Times New Roman"/>
        </w:rPr>
        <w:t xml:space="preserve">. This humanized monoclonal antibody selectively blocks PD-L1 from interacting with PD-1 and the co-stimulatory </w:t>
      </w:r>
      <w:r w:rsidRPr="004B58AA">
        <w:rPr>
          <w:rFonts w:ascii="Times New Roman" w:hAnsi="Times New Roman" w:cs="Times New Roman"/>
        </w:rPr>
        <w:lastRenderedPageBreak/>
        <w:t>molecule B7.1. By disrupting these interactions, atezolizumab restores tumor-specific T-cell activity, enablin</w:t>
      </w:r>
      <w:r w:rsidRPr="000315EA">
        <w:rPr>
          <w:rFonts w:ascii="Times New Roman" w:hAnsi="Times New Roman" w:cs="Times New Roman"/>
        </w:rPr>
        <w:t>g a more effective immune response. ICIs, including atezolizumab, have demonstrated durable clinical responses, particularly in patients with PD-L1-positive tumors. Consequently, ICIs have become the frontline treatment for select</w:t>
      </w:r>
      <w:r>
        <w:rPr>
          <w:rFonts w:ascii="Times New Roman" w:hAnsi="Times New Roman" w:cs="Times New Roman"/>
        </w:rPr>
        <w:t xml:space="preserve"> </w:t>
      </w:r>
      <w:r w:rsidRPr="000315EA">
        <w:rPr>
          <w:rFonts w:ascii="Times New Roman" w:hAnsi="Times New Roman" w:cs="Times New Roman"/>
        </w:rPr>
        <w:t xml:space="preserve">cases and the standard of care for second-line patients experiencing disease progression following platinum-based chemotherapy </w:t>
      </w:r>
      <w:r>
        <w:rPr>
          <w:rFonts w:ascii="Times New Roman" w:hAnsi="Times New Roman" w:cs="Times New Roman"/>
        </w:rPr>
        <w:fldChar w:fldCharType="begin">
          <w:fldData xml:space="preserve">PEVuZE5vdGU+PENpdGU+PEF1dGhvcj5Qb3dsZXM8L0F1dGhvcj48WWVhcj4yMDE4PC9ZZWFyPjxS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</w:fldData>
        </w:fldChar>
      </w:r>
      <w:r>
        <w:rPr>
          <w:rFonts w:ascii="Times New Roman" w:hAnsi="Times New Roman" w:cs="Times New Roman"/>
        </w:rPr>
        <w:instrText xml:space="preserve"> ADDIN EN.CITE </w:instrText>
      </w:r>
      <w:r>
        <w:rPr>
          <w:rFonts w:ascii="Times New Roman" w:hAnsi="Times New Roman" w:cs="Times New Roman"/>
        </w:rPr>
        <w:fldChar w:fldCharType="begin">
          <w:fldData xml:space="preserve">PEVuZE5vdGU+PENpdGU+PEF1dGhvcj5Qb3dsZXM8L0F1dGhvcj48WWVhcj4yMDE4PC9ZZWFyPjxS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</w:fldData>
        </w:fldChar>
      </w:r>
      <w:r>
        <w:rPr>
          <w:rFonts w:ascii="Times New Roman" w:hAnsi="Times New Roman" w:cs="Times New Roman"/>
        </w:rPr>
        <w:instrText xml:space="preserve"> ADDIN EN.CITE.DATA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(Powles et al., 2018)</w:t>
      </w:r>
      <w:r>
        <w:rPr>
          <w:rFonts w:ascii="Times New Roman" w:hAnsi="Times New Roman" w:cs="Times New Roman"/>
        </w:rPr>
        <w:fldChar w:fldCharType="end"/>
      </w:r>
      <w:r w:rsidRPr="004B58A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0315EA">
        <w:rPr>
          <w:rFonts w:ascii="Times New Roman" w:hAnsi="Times New Roman" w:cs="Times New Roman"/>
        </w:rPr>
        <w:t xml:space="preserve">While ICIs offer significant survival benefits for responding patients, their overall response rate (ORR) remains relatively low, at approximately 20% </w:t>
      </w:r>
      <w:r w:rsidR="007526EF">
        <w:rPr>
          <w:rFonts w:ascii="Times New Roman" w:hAnsi="Times New Roman" w:cs="Times New Roman"/>
        </w:rPr>
        <w:t xml:space="preserve">(15%) </w:t>
      </w:r>
      <w:r w:rsidRPr="000315EA">
        <w:rPr>
          <w:rFonts w:ascii="Times New Roman" w:hAnsi="Times New Roman" w:cs="Times New Roman"/>
        </w:rPr>
        <w:t xml:space="preserve">in </w:t>
      </w:r>
      <w:proofErr w:type="spellStart"/>
      <w:r w:rsidRPr="000315EA">
        <w:rPr>
          <w:rFonts w:ascii="Times New Roman" w:hAnsi="Times New Roman" w:cs="Times New Roman"/>
        </w:rPr>
        <w:t>mUC</w:t>
      </w:r>
      <w:proofErr w:type="spellEnd"/>
      <w:r w:rsidR="007526EF">
        <w:rPr>
          <w:rFonts w:ascii="Times New Roman" w:hAnsi="Times New Roman" w:cs="Times New Roman"/>
        </w:rPr>
        <w:t xml:space="preserve"> (RCC)</w:t>
      </w:r>
      <w:r w:rsidRPr="000315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>
          <w:fldData xml:space="preserve">PEVuZE5vdGU+PENpdGU+PEF1dGhvcj5OYWltaTwvQXV0aG9yPjxZZWFyPjIwMjI8L1llYXI+PFJl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</w:fldData>
        </w:fldChar>
      </w:r>
      <w:r>
        <w:rPr>
          <w:rFonts w:ascii="Times New Roman" w:hAnsi="Times New Roman" w:cs="Times New Roman"/>
        </w:rPr>
        <w:instrText xml:space="preserve"> ADDIN EN.CITE </w:instrText>
      </w:r>
      <w:r>
        <w:rPr>
          <w:rFonts w:ascii="Times New Roman" w:hAnsi="Times New Roman" w:cs="Times New Roman"/>
        </w:rPr>
        <w:fldChar w:fldCharType="begin">
          <w:fldData xml:space="preserve">PEVuZE5vdGU+PENpdGU+PEF1dGhvcj5OYWltaTwvQXV0aG9yPjxZZWFyPjIwMjI8L1llYXI+PFJl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</w:fldData>
        </w:fldChar>
      </w:r>
      <w:r>
        <w:rPr>
          <w:rFonts w:ascii="Times New Roman" w:hAnsi="Times New Roman" w:cs="Times New Roman"/>
        </w:rPr>
        <w:instrText xml:space="preserve"> ADDIN EN.CITE.DATA </w:instrTex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(Naimi et al., 2022),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4B58AA">
        <w:rPr>
          <w:rFonts w:ascii="Times New Roman" w:hAnsi="Times New Roman" w:cs="Times New Roman"/>
        </w:rPr>
        <w:t>highlight</w:t>
      </w:r>
      <w:r>
        <w:rPr>
          <w:rFonts w:ascii="Times New Roman" w:hAnsi="Times New Roman" w:cs="Times New Roman"/>
        </w:rPr>
        <w:t>ing</w:t>
      </w:r>
      <w:r w:rsidRPr="004B58AA">
        <w:rPr>
          <w:rFonts w:ascii="Times New Roman" w:hAnsi="Times New Roman" w:cs="Times New Roman"/>
        </w:rPr>
        <w:t xml:space="preserve"> the need for more effective strategies to predict therapy outcomes and personalize tre</w:t>
      </w:r>
      <w:r w:rsidRPr="000315EA">
        <w:rPr>
          <w:rFonts w:ascii="Times New Roman" w:hAnsi="Times New Roman" w:cs="Times New Roman"/>
        </w:rPr>
        <w:t>atment approaches in oncology.</w:t>
      </w:r>
    </w:p>
    <w:p w14:paraId="4373EA5C" w14:textId="77777777" w:rsidR="004966ED" w:rsidRPr="000315EA" w:rsidRDefault="004966ED" w:rsidP="004966ED">
      <w:pPr>
        <w:pStyle w:val="NormalWeb"/>
        <w:spacing w:before="120" w:beforeAutospacing="0" w:after="120" w:afterAutospacing="0"/>
        <w:ind w:firstLine="480"/>
        <w:jc w:val="both"/>
        <w:rPr>
          <w:rFonts w:ascii="Times New Roman" w:hAnsi="Times New Roman" w:cs="Times New Roman"/>
        </w:rPr>
      </w:pPr>
      <w:r w:rsidRPr="000315EA">
        <w:rPr>
          <w:rFonts w:ascii="Times New Roman" w:hAnsi="Times New Roman" w:cs="Times New Roman"/>
        </w:rPr>
        <w:t>The growing reliance on digital tools in healthcare underscores the necessity for accessible and reliable platforms that support clinicians and patients</w:t>
      </w:r>
      <w:r>
        <w:rPr>
          <w:rFonts w:ascii="Times New Roman" w:hAnsi="Times New Roman" w:cs="Times New Roman"/>
        </w:rPr>
        <w:t>.</w:t>
      </w:r>
      <w:r w:rsidRPr="004B58AA">
        <w:rPr>
          <w:rFonts w:ascii="Times New Roman" w:hAnsi="Times New Roman" w:cs="Times New Roman"/>
        </w:rPr>
        <w:t xml:space="preserve"> However, current biomarker-driven approaches, wh</w:t>
      </w:r>
      <w:r w:rsidRPr="000315EA">
        <w:rPr>
          <w:rFonts w:ascii="Times New Roman" w:hAnsi="Times New Roman" w:cs="Times New Roman"/>
        </w:rPr>
        <w:t xml:space="preserve">ile promising, often fall short </w:t>
      </w:r>
      <w:r>
        <w:rPr>
          <w:rFonts w:ascii="Times New Roman" w:hAnsi="Times New Roman" w:cs="Times New Roman"/>
        </w:rPr>
        <w:t>of</w:t>
      </w:r>
      <w:r w:rsidRPr="000315EA">
        <w:rPr>
          <w:rFonts w:ascii="Times New Roman" w:hAnsi="Times New Roman" w:cs="Times New Roman"/>
        </w:rPr>
        <w:t xml:space="preserve"> providing accurate predictions to individual patients. </w:t>
      </w:r>
      <w:r>
        <w:rPr>
          <w:rFonts w:ascii="Times New Roman" w:hAnsi="Times New Roman" w:cs="Times New Roman"/>
        </w:rPr>
        <w:t>Machine learning (</w:t>
      </w:r>
      <w:r w:rsidRPr="000315EA">
        <w:rPr>
          <w:rFonts w:ascii="Times New Roman" w:hAnsi="Times New Roman" w:cs="Times New Roman"/>
        </w:rPr>
        <w:t>ML</w:t>
      </w:r>
      <w:r>
        <w:rPr>
          <w:rFonts w:ascii="Times New Roman" w:hAnsi="Times New Roman" w:cs="Times New Roman"/>
        </w:rPr>
        <w:t>)</w:t>
      </w:r>
      <w:r w:rsidRPr="000315EA">
        <w:rPr>
          <w:rFonts w:ascii="Times New Roman" w:hAnsi="Times New Roman" w:cs="Times New Roman"/>
        </w:rPr>
        <w:t xml:space="preserve"> has demonstrated immense potential in predicting drug responses, increasing the number of patients benefiting from targeted therapies while reducing adverse side effects for non-responders</w:t>
      </w:r>
      <w:r w:rsidRPr="004B58AA">
        <w:rPr>
          <w:rFonts w:ascii="Times New Roman" w:hAnsi="Times New Roman" w:cs="Times New Roman"/>
        </w:rPr>
        <w:t>.</w:t>
      </w:r>
    </w:p>
    <w:p w14:paraId="50F29C45" w14:textId="77777777" w:rsidR="004966ED" w:rsidRPr="000315EA" w:rsidRDefault="004966ED" w:rsidP="004966ED">
      <w:pPr>
        <w:widowControl/>
        <w:spacing w:before="120" w:after="120"/>
        <w:jc w:val="both"/>
        <w:rPr>
          <w:rFonts w:ascii="Times New Roman" w:eastAsia="PMingLiU" w:hAnsi="Times New Roman" w:cs="Times New Roman"/>
          <w:kern w:val="0"/>
          <w:szCs w:val="24"/>
        </w:rPr>
      </w:pPr>
      <w:r>
        <w:rPr>
          <w:rFonts w:ascii="Times New Roman" w:hAnsi="Times New Roman" w:cs="Times New Roman"/>
          <w:szCs w:val="24"/>
        </w:rPr>
        <w:t>This</w:t>
      </w:r>
      <w:r w:rsidRPr="00D71DBA">
        <w:rPr>
          <w:rFonts w:ascii="Times New Roman" w:hAnsi="Times New Roman" w:cs="Times New Roman"/>
          <w:szCs w:val="24"/>
        </w:rPr>
        <w:t xml:space="preserve"> study introduces a graphical user interface </w:t>
      </w:r>
      <w:r>
        <w:rPr>
          <w:rFonts w:ascii="Times New Roman" w:hAnsi="Times New Roman" w:cs="Times New Roman"/>
          <w:szCs w:val="24"/>
        </w:rPr>
        <w:t>(</w:t>
      </w:r>
      <w:r w:rsidRPr="00D71DBA">
        <w:rPr>
          <w:rFonts w:ascii="Times New Roman" w:hAnsi="Times New Roman" w:cs="Times New Roman"/>
          <w:szCs w:val="24"/>
        </w:rPr>
        <w:t>GUI</w:t>
      </w:r>
      <w:r>
        <w:rPr>
          <w:rFonts w:ascii="Times New Roman" w:hAnsi="Times New Roman" w:cs="Times New Roman"/>
          <w:szCs w:val="24"/>
        </w:rPr>
        <w:t xml:space="preserve">) </w:t>
      </w:r>
      <w:r w:rsidRPr="00D71DBA">
        <w:rPr>
          <w:rFonts w:ascii="Times New Roman" w:hAnsi="Times New Roman" w:cs="Times New Roman"/>
          <w:szCs w:val="24"/>
        </w:rPr>
        <w:t xml:space="preserve">based drug response predictor built upon the </w:t>
      </w:r>
      <w:proofErr w:type="spellStart"/>
      <w:r w:rsidRPr="00D71DBA">
        <w:rPr>
          <w:rFonts w:ascii="Times New Roman" w:hAnsi="Times New Roman" w:cs="Times New Roman"/>
          <w:szCs w:val="24"/>
        </w:rPr>
        <w:t>LogitDA</w:t>
      </w:r>
      <w:proofErr w:type="spellEnd"/>
      <w:r w:rsidRPr="00D71DBA">
        <w:rPr>
          <w:rFonts w:ascii="Times New Roman" w:hAnsi="Times New Roman" w:cs="Times New Roman"/>
          <w:szCs w:val="24"/>
        </w:rPr>
        <w:t xml:space="preserve"> model</w:t>
      </w:r>
      <w:r>
        <w:rPr>
          <w:rFonts w:ascii="Times New Roman" w:hAnsi="Times New Roman" w:cs="Times New Roman"/>
          <w:szCs w:val="24"/>
        </w:rPr>
        <w:t xml:space="preserve"> (</w:t>
      </w:r>
      <w:r w:rsidRPr="00E00FF7">
        <w:rPr>
          <w:rFonts w:ascii="Times New Roman" w:eastAsia="Times New Roman" w:hAnsi="Times New Roman" w:cs="Times New Roman"/>
          <w:color w:val="FF0000"/>
          <w:szCs w:val="24"/>
        </w:rPr>
        <w:t xml:space="preserve">Langfelder </w:t>
      </w:r>
      <w:r w:rsidRPr="00E3101B">
        <w:rPr>
          <w:rFonts w:ascii="Times New Roman" w:eastAsia="Times New Roman" w:hAnsi="Times New Roman" w:cs="Times New Roman"/>
          <w:iCs/>
          <w:color w:val="FF0000"/>
          <w:szCs w:val="24"/>
        </w:rPr>
        <w:t>et al.</w:t>
      </w:r>
      <w:r>
        <w:rPr>
          <w:rFonts w:ascii="Times New Roman" w:eastAsia="Times New Roman" w:hAnsi="Times New Roman" w:cs="Times New Roman"/>
          <w:iCs/>
          <w:color w:val="FF0000"/>
          <w:szCs w:val="24"/>
        </w:rPr>
        <w:t>,</w:t>
      </w:r>
      <w:r w:rsidRPr="00E3101B">
        <w:rPr>
          <w:rFonts w:ascii="Times New Roman" w:eastAsia="Times New Roman" w:hAnsi="Times New Roman" w:cs="Times New Roman"/>
          <w:iCs/>
          <w:szCs w:val="24"/>
        </w:rPr>
        <w:t xml:space="preserve"> </w:t>
      </w:r>
      <w:r w:rsidRPr="00E00FF7">
        <w:rPr>
          <w:rFonts w:ascii="Times New Roman" w:eastAsia="Times New Roman" w:hAnsi="Times New Roman" w:cs="Times New Roman"/>
          <w:color w:val="FF0000"/>
          <w:szCs w:val="24"/>
        </w:rPr>
        <w:t>2025</w:t>
      </w:r>
      <w:r>
        <w:rPr>
          <w:rFonts w:ascii="Times New Roman" w:hAnsi="Times New Roman" w:cs="Times New Roman"/>
          <w:szCs w:val="24"/>
        </w:rPr>
        <w:t>)</w:t>
      </w:r>
      <w:r w:rsidRPr="00D71DBA">
        <w:rPr>
          <w:rFonts w:ascii="Times New Roman" w:hAnsi="Times New Roman" w:cs="Times New Roman"/>
          <w:szCs w:val="24"/>
        </w:rPr>
        <w:t xml:space="preserve">. </w:t>
      </w:r>
      <w:r w:rsidRPr="00A954B2">
        <w:rPr>
          <w:rFonts w:ascii="Times New Roman" w:hAnsi="Times New Roman" w:cs="Times New Roman"/>
        </w:rPr>
        <w:t xml:space="preserve">Predicting treatment response for metastatic </w:t>
      </w:r>
      <w:r w:rsidRPr="00A954B2">
        <w:rPr>
          <w:rFonts w:ascii="Times New Roman" w:hAnsi="Times New Roman" w:cs="Times New Roman"/>
        </w:rPr>
        <w:t xml:space="preserve">cancer is crucial. </w:t>
      </w:r>
      <w:r w:rsidRPr="00A954B2">
        <w:rPr>
          <w:rFonts w:ascii="Times New Roman" w:hAnsi="Times New Roman" w:cs="Times New Roman"/>
          <w:szCs w:val="24"/>
        </w:rPr>
        <w:t xml:space="preserve">This </w:t>
      </w:r>
      <w:r w:rsidRPr="00A954B2">
        <w:rPr>
          <w:rFonts w:ascii="Times New Roman" w:hAnsi="Times New Roman" w:cs="Times New Roman"/>
        </w:rPr>
        <w:t>user-friendly</w:t>
      </w:r>
      <w:r w:rsidRPr="00D71DBA">
        <w:rPr>
          <w:rFonts w:ascii="Times New Roman" w:hAnsi="Times New Roman" w:cs="Times New Roman"/>
          <w:szCs w:val="24"/>
        </w:rPr>
        <w:t xml:space="preserve"> platform is designed to provide clinicians </w:t>
      </w:r>
      <w:r>
        <w:rPr>
          <w:rFonts w:ascii="Times New Roman" w:hAnsi="Times New Roman" w:cs="Times New Roman"/>
          <w:szCs w:val="24"/>
        </w:rPr>
        <w:t xml:space="preserve">or users </w:t>
      </w:r>
      <w:r w:rsidRPr="00D71DBA">
        <w:rPr>
          <w:rFonts w:ascii="Times New Roman" w:hAnsi="Times New Roman" w:cs="Times New Roman"/>
          <w:szCs w:val="24"/>
        </w:rPr>
        <w:t xml:space="preserve">with a practical and intuitive tool </w:t>
      </w:r>
      <w:r w:rsidRPr="00A954B2">
        <w:rPr>
          <w:rFonts w:ascii="Times New Roman" w:hAnsi="Times New Roman" w:cs="Times New Roman"/>
        </w:rPr>
        <w:t>with accurate and efficient decision-making support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Cs w:val="24"/>
        </w:rPr>
        <w:t>to ICI treatment for advanced/metastatic cancers</w:t>
      </w:r>
      <w:r w:rsidRPr="00D71DBA">
        <w:rPr>
          <w:rFonts w:ascii="Times New Roman" w:hAnsi="Times New Roman" w:cs="Times New Roman"/>
          <w:szCs w:val="24"/>
        </w:rPr>
        <w:t xml:space="preserve">. </w:t>
      </w:r>
    </w:p>
    <w:p w14:paraId="0661DC89" w14:textId="77777777" w:rsidR="004966ED" w:rsidRPr="003E5445" w:rsidRDefault="004966ED" w:rsidP="004966ED">
      <w:pPr>
        <w:pStyle w:val="NormalWeb"/>
        <w:numPr>
          <w:ilvl w:val="0"/>
          <w:numId w:val="1"/>
        </w:numPr>
        <w:spacing w:before="120" w:beforeAutospacing="0" w:after="120" w:afterAutospacing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Workflow</w:t>
      </w:r>
    </w:p>
    <w:p w14:paraId="73562299" w14:textId="77777777" w:rsidR="004966ED" w:rsidRPr="00D71DBA" w:rsidRDefault="004966ED" w:rsidP="004966ED">
      <w:pPr>
        <w:pStyle w:val="NormalWeb"/>
        <w:spacing w:before="120" w:beforeAutospacing="0" w:after="120" w:afterAutospacing="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D71DBA">
        <w:rPr>
          <w:rFonts w:ascii="Times New Roman" w:hAnsi="Times New Roman" w:cs="Times New Roman"/>
          <w:b/>
          <w:bCs/>
        </w:rPr>
        <w:t xml:space="preserve">The </w:t>
      </w:r>
      <w:r>
        <w:rPr>
          <w:rFonts w:ascii="Times New Roman" w:hAnsi="Times New Roman" w:cs="Times New Roman"/>
          <w:b/>
          <w:bCs/>
        </w:rPr>
        <w:t>a</w:t>
      </w:r>
      <w:r w:rsidRPr="00D71DBA">
        <w:rPr>
          <w:rFonts w:ascii="Times New Roman" w:hAnsi="Times New Roman" w:cs="Times New Roman"/>
          <w:b/>
          <w:bCs/>
        </w:rPr>
        <w:t>rchitecture of GUI</w:t>
      </w:r>
    </w:p>
    <w:p w14:paraId="4A7A3594" w14:textId="77777777" w:rsidR="004966ED" w:rsidRPr="00D71DBA" w:rsidRDefault="004966ED" w:rsidP="004966ED">
      <w:pPr>
        <w:pStyle w:val="NormalWeb"/>
        <w:jc w:val="both"/>
        <w:rPr>
          <w:rFonts w:ascii="Times New Roman" w:hAnsi="Times New Roman" w:cs="Times New Roman"/>
        </w:rPr>
      </w:pPr>
      <w:r w:rsidRPr="00D71DBA">
        <w:rPr>
          <w:rFonts w:ascii="Times New Roman" w:hAnsi="Times New Roman" w:cs="Times New Roman"/>
        </w:rPr>
        <w:t xml:space="preserve">This section describes the GUI structure, which consists of two main components: the </w:t>
      </w:r>
      <w:r w:rsidRPr="00D71DBA">
        <w:rPr>
          <w:rFonts w:ascii="Times New Roman" w:hAnsi="Times New Roman" w:cs="Times New Roman"/>
          <w:b/>
          <w:bCs/>
        </w:rPr>
        <w:t>I</w:t>
      </w:r>
      <w:r w:rsidRPr="00D71DBA">
        <w:rPr>
          <w:rStyle w:val="Strong"/>
          <w:rFonts w:ascii="Times New Roman" w:hAnsi="Times New Roman" w:cs="Times New Roman"/>
        </w:rPr>
        <w:t xml:space="preserve">nterface </w:t>
      </w:r>
      <w:r>
        <w:rPr>
          <w:rStyle w:val="Strong"/>
          <w:rFonts w:ascii="Times New Roman" w:hAnsi="Times New Roman" w:cs="Times New Roman"/>
        </w:rPr>
        <w:t>u</w:t>
      </w:r>
      <w:r w:rsidRPr="00D71DBA">
        <w:rPr>
          <w:rStyle w:val="Strong"/>
          <w:rFonts w:ascii="Times New Roman" w:hAnsi="Times New Roman" w:cs="Times New Roman"/>
        </w:rPr>
        <w:t>nit</w:t>
      </w:r>
      <w:r w:rsidRPr="00D71DBA">
        <w:rPr>
          <w:rFonts w:ascii="Times New Roman" w:hAnsi="Times New Roman" w:cs="Times New Roman"/>
        </w:rPr>
        <w:t xml:space="preserve"> and the </w:t>
      </w:r>
      <w:r w:rsidRPr="00D71DBA">
        <w:rPr>
          <w:rStyle w:val="Strong"/>
          <w:rFonts w:ascii="Times New Roman" w:hAnsi="Times New Roman" w:cs="Times New Roman"/>
        </w:rPr>
        <w:t xml:space="preserve">Computing </w:t>
      </w:r>
      <w:r>
        <w:rPr>
          <w:rStyle w:val="Strong"/>
          <w:rFonts w:ascii="Times New Roman" w:hAnsi="Times New Roman" w:cs="Times New Roman"/>
        </w:rPr>
        <w:t>u</w:t>
      </w:r>
      <w:r w:rsidRPr="00D71DBA">
        <w:rPr>
          <w:rStyle w:val="Strong"/>
          <w:rFonts w:ascii="Times New Roman" w:hAnsi="Times New Roman" w:cs="Times New Roman"/>
        </w:rPr>
        <w:t>nit</w:t>
      </w:r>
      <w:r w:rsidRPr="00D71DBA">
        <w:rPr>
          <w:rFonts w:ascii="Times New Roman" w:hAnsi="Times New Roman" w:cs="Times New Roman"/>
        </w:rPr>
        <w:t>. The overall workflow is illustrated in Figure 1, demonstrating the integration of user interaction and backend processes.</w:t>
      </w:r>
    </w:p>
    <w:p w14:paraId="4D663B1E" w14:textId="66AC8F00" w:rsidR="004966ED" w:rsidRPr="00534011" w:rsidRDefault="004966ED" w:rsidP="004966ED">
      <w:pPr>
        <w:pStyle w:val="ListParagraph"/>
        <w:widowControl/>
        <w:numPr>
          <w:ilvl w:val="0"/>
          <w:numId w:val="2"/>
        </w:numPr>
        <w:ind w:leftChars="0" w:left="284" w:hanging="284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D71DBA">
        <w:rPr>
          <w:rFonts w:ascii="Times New Roman" w:eastAsia="PMingLiU" w:hAnsi="Times New Roman" w:cs="Times New Roman"/>
          <w:b/>
          <w:bCs/>
          <w:kern w:val="0"/>
          <w:szCs w:val="24"/>
        </w:rPr>
        <w:t xml:space="preserve">Interface </w:t>
      </w:r>
      <w:r>
        <w:rPr>
          <w:rFonts w:ascii="Times New Roman" w:eastAsia="PMingLiU" w:hAnsi="Times New Roman" w:cs="Times New Roman"/>
          <w:b/>
          <w:bCs/>
          <w:kern w:val="0"/>
          <w:szCs w:val="24"/>
        </w:rPr>
        <w:t>u</w:t>
      </w:r>
      <w:r w:rsidRPr="00D71DBA">
        <w:rPr>
          <w:rFonts w:ascii="Times New Roman" w:eastAsia="PMingLiU" w:hAnsi="Times New Roman" w:cs="Times New Roman"/>
          <w:b/>
          <w:bCs/>
          <w:kern w:val="0"/>
          <w:szCs w:val="24"/>
        </w:rPr>
        <w:t>nit</w:t>
      </w:r>
      <w:r w:rsidRPr="00D71DBA">
        <w:rPr>
          <w:rFonts w:ascii="Times New Roman" w:eastAsia="PMingLiU" w:hAnsi="Times New Roman" w:cs="Times New Roman"/>
          <w:kern w:val="0"/>
          <w:szCs w:val="24"/>
        </w:rPr>
        <w:t xml:space="preserve">: This component serves as the user-facing side of the system, allowing users to upload data files through an intuitive and interactive interface. </w:t>
      </w:r>
      <w:r w:rsidR="004F6DC4">
        <w:rPr>
          <w:rFonts w:ascii="Times New Roman" w:hAnsi="Times New Roman" w:cs="Times New Roman"/>
          <w:szCs w:val="24"/>
        </w:rPr>
        <w:t xml:space="preserve"> </w:t>
      </w:r>
      <w:r w:rsidR="00041A5C">
        <w:rPr>
          <w:rFonts w:ascii="Times New Roman" w:hAnsi="Times New Roman" w:cs="Times New Roman"/>
          <w:szCs w:val="24"/>
        </w:rPr>
        <w:t>It provides</w:t>
      </w:r>
      <w:r w:rsidR="004F6DC4" w:rsidRPr="004F6DC4">
        <w:rPr>
          <w:rFonts w:ascii="Times New Roman" w:hAnsi="Times New Roman" w:cs="Times New Roman"/>
          <w:szCs w:val="24"/>
        </w:rPr>
        <w:t xml:space="preserve"> </w:t>
      </w:r>
      <w:r w:rsidR="00041A5C">
        <w:rPr>
          <w:rFonts w:ascii="Times New Roman" w:hAnsi="Times New Roman" w:cs="Times New Roman"/>
          <w:szCs w:val="24"/>
        </w:rPr>
        <w:t>multiple interactive elements</w:t>
      </w:r>
      <w:r w:rsidR="004F6DC4" w:rsidRPr="004F6DC4">
        <w:rPr>
          <w:rFonts w:ascii="Times New Roman" w:hAnsi="Times New Roman" w:cs="Times New Roman"/>
          <w:szCs w:val="24"/>
        </w:rPr>
        <w:t xml:space="preserve">, </w:t>
      </w:r>
      <w:r w:rsidR="0009588C">
        <w:rPr>
          <w:rFonts w:ascii="Times New Roman" w:hAnsi="Times New Roman" w:cs="Times New Roman"/>
          <w:szCs w:val="24"/>
        </w:rPr>
        <w:t>such as</w:t>
      </w:r>
      <w:r w:rsidR="004F6DC4" w:rsidRPr="004F6DC4">
        <w:rPr>
          <w:rFonts w:ascii="Times New Roman" w:hAnsi="Times New Roman" w:cs="Times New Roman"/>
          <w:szCs w:val="24"/>
        </w:rPr>
        <w:t xml:space="preserve"> a </w:t>
      </w:r>
      <w:r w:rsidR="004F6DC4">
        <w:rPr>
          <w:rFonts w:ascii="Times New Roman" w:hAnsi="Times New Roman" w:cs="Times New Roman"/>
          <w:szCs w:val="24"/>
        </w:rPr>
        <w:t>“</w:t>
      </w:r>
      <w:r w:rsidR="004F6DC4" w:rsidRPr="004F6DC4">
        <w:rPr>
          <w:rFonts w:ascii="Times New Roman" w:hAnsi="Times New Roman" w:cs="Times New Roman"/>
          <w:szCs w:val="24"/>
        </w:rPr>
        <w:t>Browse</w:t>
      </w:r>
      <w:r w:rsidR="004F6DC4">
        <w:rPr>
          <w:rFonts w:ascii="Times New Roman" w:hAnsi="Times New Roman" w:cs="Times New Roman"/>
          <w:szCs w:val="24"/>
        </w:rPr>
        <w:t>”</w:t>
      </w:r>
      <w:r w:rsidR="004F6DC4" w:rsidRPr="004F6DC4">
        <w:rPr>
          <w:rFonts w:ascii="Times New Roman" w:hAnsi="Times New Roman" w:cs="Times New Roman"/>
          <w:szCs w:val="24"/>
        </w:rPr>
        <w:t xml:space="preserve"> </w:t>
      </w:r>
      <w:r w:rsidR="0009588C">
        <w:rPr>
          <w:rFonts w:ascii="Times New Roman" w:hAnsi="Times New Roman" w:cs="Times New Roman"/>
          <w:szCs w:val="24"/>
        </w:rPr>
        <w:t>option</w:t>
      </w:r>
      <w:r w:rsidR="004F6DC4" w:rsidRPr="004F6DC4">
        <w:rPr>
          <w:rFonts w:ascii="Times New Roman" w:hAnsi="Times New Roman" w:cs="Times New Roman"/>
          <w:szCs w:val="24"/>
        </w:rPr>
        <w:t xml:space="preserve"> for </w:t>
      </w:r>
      <w:r w:rsidR="0050249F">
        <w:rPr>
          <w:rFonts w:ascii="Times New Roman" w:hAnsi="Times New Roman" w:cs="Times New Roman"/>
          <w:szCs w:val="24"/>
        </w:rPr>
        <w:t>C</w:t>
      </w:r>
      <w:r w:rsidR="0050249F" w:rsidRPr="0050249F">
        <w:rPr>
          <w:rFonts w:ascii="Times New Roman" w:hAnsi="Times New Roman" w:cs="Times New Roman"/>
          <w:color w:val="C00000"/>
          <w:szCs w:val="24"/>
          <w:u w:val="single"/>
        </w:rPr>
        <w:t>SV</w:t>
      </w:r>
      <w:r w:rsidR="0009588C">
        <w:rPr>
          <w:rFonts w:ascii="Times New Roman" w:hAnsi="Times New Roman" w:cs="Times New Roman"/>
          <w:szCs w:val="24"/>
        </w:rPr>
        <w:t xml:space="preserve"> </w:t>
      </w:r>
      <w:r w:rsidR="004F6DC4" w:rsidRPr="004F6DC4">
        <w:rPr>
          <w:rFonts w:ascii="Times New Roman" w:hAnsi="Times New Roman" w:cs="Times New Roman"/>
          <w:szCs w:val="24"/>
        </w:rPr>
        <w:t>file selection, a</w:t>
      </w:r>
      <w:r w:rsidR="0009588C">
        <w:rPr>
          <w:rFonts w:ascii="Times New Roman" w:hAnsi="Times New Roman" w:cs="Times New Roman"/>
          <w:szCs w:val="24"/>
        </w:rPr>
        <w:t>n indicator showing</w:t>
      </w:r>
      <w:r w:rsidR="004F6DC4" w:rsidRPr="004F6DC4">
        <w:rPr>
          <w:rFonts w:ascii="Times New Roman" w:hAnsi="Times New Roman" w:cs="Times New Roman"/>
          <w:szCs w:val="24"/>
        </w:rPr>
        <w:t xml:space="preserve"> </w:t>
      </w:r>
      <w:r w:rsidR="004F6DC4">
        <w:rPr>
          <w:rFonts w:ascii="Times New Roman" w:hAnsi="Times New Roman" w:cs="Times New Roman"/>
          <w:szCs w:val="24"/>
        </w:rPr>
        <w:t>“</w:t>
      </w:r>
      <w:r w:rsidR="004F6DC4" w:rsidRPr="004F6DC4">
        <w:rPr>
          <w:rFonts w:ascii="Times New Roman" w:hAnsi="Times New Roman" w:cs="Times New Roman"/>
          <w:szCs w:val="24"/>
        </w:rPr>
        <w:t>Upload complete</w:t>
      </w:r>
      <w:r w:rsidR="004F6DC4">
        <w:rPr>
          <w:rFonts w:ascii="Times New Roman" w:hAnsi="Times New Roman" w:cs="Times New Roman"/>
          <w:szCs w:val="24"/>
        </w:rPr>
        <w:t>”</w:t>
      </w:r>
      <w:r w:rsidR="004F6DC4" w:rsidRPr="004F6DC4">
        <w:rPr>
          <w:rFonts w:ascii="Times New Roman" w:hAnsi="Times New Roman" w:cs="Times New Roman"/>
          <w:szCs w:val="24"/>
        </w:rPr>
        <w:t>, a dropdown menu to select a pre-trained model</w:t>
      </w:r>
      <w:r w:rsidR="0009588C">
        <w:rPr>
          <w:rFonts w:ascii="Times New Roman" w:hAnsi="Times New Roman" w:cs="Times New Roman"/>
          <w:szCs w:val="24"/>
        </w:rPr>
        <w:t xml:space="preserve"> out of </w:t>
      </w:r>
      <w:proofErr w:type="spellStart"/>
      <w:r w:rsidR="0009588C">
        <w:rPr>
          <w:rFonts w:ascii="Times New Roman" w:hAnsi="Times New Roman" w:cs="Times New Roman"/>
          <w:szCs w:val="24"/>
        </w:rPr>
        <w:t>mUC</w:t>
      </w:r>
      <w:proofErr w:type="spellEnd"/>
      <w:r w:rsidR="0009588C">
        <w:rPr>
          <w:rFonts w:ascii="Times New Roman" w:hAnsi="Times New Roman" w:cs="Times New Roman"/>
          <w:szCs w:val="24"/>
        </w:rPr>
        <w:t xml:space="preserve"> and RCC model</w:t>
      </w:r>
      <w:r w:rsidR="001B7733" w:rsidRPr="004F6DC4">
        <w:rPr>
          <w:rFonts w:ascii="Times New Roman" w:hAnsi="Times New Roman" w:cs="Times New Roman"/>
          <w:szCs w:val="24"/>
        </w:rPr>
        <w:t>s</w:t>
      </w:r>
      <w:r w:rsidR="004F6DC4" w:rsidRPr="004F6DC4">
        <w:rPr>
          <w:rFonts w:ascii="Times New Roman" w:hAnsi="Times New Roman" w:cs="Times New Roman"/>
          <w:szCs w:val="24"/>
        </w:rPr>
        <w:t xml:space="preserve">, a </w:t>
      </w:r>
      <w:r w:rsidR="004F6DC4">
        <w:rPr>
          <w:rFonts w:ascii="Times New Roman" w:hAnsi="Times New Roman" w:cs="Times New Roman"/>
          <w:szCs w:val="24"/>
        </w:rPr>
        <w:t>“</w:t>
      </w:r>
      <w:r w:rsidR="004F6DC4" w:rsidRPr="004F6DC4">
        <w:rPr>
          <w:rFonts w:ascii="Times New Roman" w:hAnsi="Times New Roman" w:cs="Times New Roman"/>
          <w:szCs w:val="24"/>
        </w:rPr>
        <w:t>Generate Predictions</w:t>
      </w:r>
      <w:r w:rsidR="004F6DC4">
        <w:rPr>
          <w:rFonts w:ascii="Times New Roman" w:hAnsi="Times New Roman" w:cs="Times New Roman"/>
          <w:szCs w:val="24"/>
        </w:rPr>
        <w:t>”</w:t>
      </w:r>
      <w:r w:rsidR="004F6DC4" w:rsidRPr="004F6DC4">
        <w:rPr>
          <w:rFonts w:ascii="Times New Roman" w:hAnsi="Times New Roman" w:cs="Times New Roman"/>
          <w:szCs w:val="24"/>
        </w:rPr>
        <w:t xml:space="preserve"> button to </w:t>
      </w:r>
      <w:r w:rsidR="0009588C">
        <w:rPr>
          <w:rFonts w:ascii="Times New Roman" w:hAnsi="Times New Roman" w:cs="Times New Roman"/>
          <w:szCs w:val="24"/>
        </w:rPr>
        <w:t>apply prediction to</w:t>
      </w:r>
      <w:r w:rsidR="004F6DC4" w:rsidRPr="004F6DC4">
        <w:rPr>
          <w:rFonts w:ascii="Times New Roman" w:hAnsi="Times New Roman" w:cs="Times New Roman"/>
          <w:szCs w:val="24"/>
        </w:rPr>
        <w:t xml:space="preserve"> the uploaded data, and </w:t>
      </w:r>
      <w:r w:rsidR="0009588C">
        <w:rPr>
          <w:rFonts w:ascii="Times New Roman" w:hAnsi="Times New Roman" w:cs="Times New Roman"/>
          <w:szCs w:val="24"/>
        </w:rPr>
        <w:t xml:space="preserve">finally </w:t>
      </w:r>
      <w:r w:rsidR="004F6DC4" w:rsidRPr="004F6DC4">
        <w:rPr>
          <w:rFonts w:ascii="Times New Roman" w:hAnsi="Times New Roman" w:cs="Times New Roman"/>
          <w:szCs w:val="24"/>
        </w:rPr>
        <w:t xml:space="preserve">a </w:t>
      </w:r>
      <w:r w:rsidR="004F6DC4">
        <w:rPr>
          <w:rFonts w:ascii="Times New Roman" w:hAnsi="Times New Roman" w:cs="Times New Roman"/>
          <w:szCs w:val="24"/>
        </w:rPr>
        <w:t>“</w:t>
      </w:r>
      <w:r w:rsidR="004F6DC4" w:rsidRPr="004F6DC4">
        <w:rPr>
          <w:rFonts w:ascii="Times New Roman" w:hAnsi="Times New Roman" w:cs="Times New Roman"/>
          <w:szCs w:val="24"/>
        </w:rPr>
        <w:t>Download Predictions</w:t>
      </w:r>
      <w:r w:rsidR="004F6DC4">
        <w:rPr>
          <w:rFonts w:ascii="Times New Roman" w:hAnsi="Times New Roman" w:cs="Times New Roman"/>
          <w:szCs w:val="24"/>
        </w:rPr>
        <w:t>”</w:t>
      </w:r>
      <w:r w:rsidR="004F6DC4" w:rsidRPr="004F6DC4">
        <w:rPr>
          <w:rFonts w:ascii="Times New Roman" w:hAnsi="Times New Roman" w:cs="Times New Roman"/>
          <w:szCs w:val="24"/>
        </w:rPr>
        <w:t xml:space="preserve"> button to save the results</w:t>
      </w:r>
      <w:r w:rsidR="0009588C">
        <w:rPr>
          <w:rFonts w:ascii="Times New Roman" w:hAnsi="Times New Roman" w:cs="Times New Roman"/>
          <w:szCs w:val="24"/>
        </w:rPr>
        <w:t xml:space="preserve"> in </w:t>
      </w:r>
      <w:r w:rsidR="0050249F" w:rsidRPr="004F6DC4">
        <w:rPr>
          <w:rFonts w:ascii="Times New Roman" w:hAnsi="Times New Roman" w:cs="Times New Roman"/>
          <w:szCs w:val="24"/>
        </w:rPr>
        <w:t xml:space="preserve">a </w:t>
      </w:r>
      <w:r w:rsidR="0050249F">
        <w:rPr>
          <w:rFonts w:ascii="Times New Roman" w:hAnsi="Times New Roman" w:cs="Times New Roman"/>
          <w:szCs w:val="24"/>
        </w:rPr>
        <w:t>C</w:t>
      </w:r>
      <w:r w:rsidR="0050249F" w:rsidRPr="0050249F">
        <w:rPr>
          <w:rFonts w:ascii="Times New Roman" w:hAnsi="Times New Roman" w:cs="Times New Roman"/>
          <w:color w:val="C00000"/>
          <w:szCs w:val="24"/>
          <w:u w:val="single"/>
        </w:rPr>
        <w:t>SV</w:t>
      </w:r>
      <w:r w:rsidR="0009588C">
        <w:rPr>
          <w:rFonts w:ascii="Times New Roman" w:hAnsi="Times New Roman" w:cs="Times New Roman"/>
          <w:szCs w:val="24"/>
        </w:rPr>
        <w:t xml:space="preserve"> file</w:t>
      </w:r>
      <w:r w:rsidR="004F6DC4" w:rsidRPr="004F6DC4">
        <w:rPr>
          <w:rFonts w:ascii="Times New Roman" w:hAnsi="Times New Roman" w:cs="Times New Roman"/>
          <w:szCs w:val="24"/>
        </w:rPr>
        <w:t xml:space="preserve">. </w:t>
      </w:r>
      <w:r w:rsidR="0009588C">
        <w:rPr>
          <w:rFonts w:ascii="Times New Roman" w:hAnsi="Times New Roman" w:cs="Times New Roman"/>
          <w:szCs w:val="24"/>
        </w:rPr>
        <w:t>Furthermore</w:t>
      </w:r>
      <w:r w:rsidR="004F6DC4" w:rsidRPr="004F6DC4">
        <w:rPr>
          <w:rFonts w:ascii="Times New Roman" w:hAnsi="Times New Roman" w:cs="Times New Roman"/>
          <w:szCs w:val="24"/>
        </w:rPr>
        <w:t xml:space="preserve">, it </w:t>
      </w:r>
      <w:r w:rsidR="0009588C">
        <w:rPr>
          <w:rFonts w:ascii="Times New Roman" w:hAnsi="Times New Roman" w:cs="Times New Roman"/>
          <w:szCs w:val="24"/>
        </w:rPr>
        <w:t>flashes</w:t>
      </w:r>
      <w:r w:rsidR="004F6DC4" w:rsidRPr="004F6DC4">
        <w:rPr>
          <w:rFonts w:ascii="Times New Roman" w:hAnsi="Times New Roman" w:cs="Times New Roman"/>
          <w:szCs w:val="24"/>
        </w:rPr>
        <w:t xml:space="preserve"> real-time feedback messages, such as the number of rows in predictions and </w:t>
      </w:r>
      <w:ins w:id="2" w:author="gshieh2_" w:date="2025-04-25T16:52:00Z">
        <w:r w:rsidR="004B6C47">
          <w:rPr>
            <w:rFonts w:ascii="Times New Roman" w:hAnsi="Times New Roman" w:cs="Times New Roman"/>
            <w:szCs w:val="24"/>
          </w:rPr>
          <w:t xml:space="preserve">a </w:t>
        </w:r>
      </w:ins>
      <w:proofErr w:type="gramStart"/>
      <w:r w:rsidR="004F6DC4" w:rsidRPr="004F6DC4">
        <w:rPr>
          <w:rFonts w:ascii="Times New Roman" w:hAnsi="Times New Roman" w:cs="Times New Roman"/>
          <w:szCs w:val="24"/>
        </w:rPr>
        <w:t>confirmation messages</w:t>
      </w:r>
      <w:proofErr w:type="gramEnd"/>
      <w:r w:rsidR="004F6DC4" w:rsidRPr="004F6DC4">
        <w:rPr>
          <w:rFonts w:ascii="Times New Roman" w:hAnsi="Times New Roman" w:cs="Times New Roman"/>
          <w:szCs w:val="24"/>
        </w:rPr>
        <w:t xml:space="preserve"> </w:t>
      </w:r>
      <w:r w:rsidR="0009588C">
        <w:rPr>
          <w:rFonts w:ascii="Times New Roman" w:hAnsi="Times New Roman" w:cs="Times New Roman"/>
          <w:szCs w:val="24"/>
        </w:rPr>
        <w:t xml:space="preserve">once the prediction </w:t>
      </w:r>
      <w:r w:rsidR="0050249F" w:rsidRPr="00CE0753">
        <w:rPr>
          <w:rFonts w:ascii="Times New Roman" w:hAnsi="Times New Roman" w:cs="Times New Roman"/>
          <w:szCs w:val="24"/>
        </w:rPr>
        <w:t>is</w:t>
      </w:r>
      <w:r w:rsidR="0050249F">
        <w:rPr>
          <w:rFonts w:ascii="Times New Roman" w:hAnsi="Times New Roman" w:cs="Times New Roman"/>
          <w:szCs w:val="24"/>
        </w:rPr>
        <w:t xml:space="preserve"> </w:t>
      </w:r>
      <w:r w:rsidR="0009588C">
        <w:rPr>
          <w:rFonts w:ascii="Times New Roman" w:hAnsi="Times New Roman" w:cs="Times New Roman"/>
          <w:szCs w:val="24"/>
        </w:rPr>
        <w:t>generated successfully</w:t>
      </w:r>
      <w:r w:rsidR="004F6DC4" w:rsidRPr="004F6DC4">
        <w:rPr>
          <w:rFonts w:ascii="Times New Roman" w:hAnsi="Times New Roman" w:cs="Times New Roman"/>
          <w:szCs w:val="24"/>
        </w:rPr>
        <w:t>.</w:t>
      </w:r>
    </w:p>
    <w:p w14:paraId="65F6CB42" w14:textId="676E968D" w:rsidR="004966ED" w:rsidRPr="00534011" w:rsidRDefault="004966ED" w:rsidP="004966ED">
      <w:pPr>
        <w:pStyle w:val="ListParagraph"/>
        <w:widowControl/>
        <w:numPr>
          <w:ilvl w:val="0"/>
          <w:numId w:val="2"/>
        </w:numPr>
        <w:ind w:leftChars="0" w:left="284" w:hanging="284"/>
        <w:jc w:val="both"/>
        <w:rPr>
          <w:rFonts w:ascii="Times New Roman" w:eastAsia="PMingLiU" w:hAnsi="Times New Roman" w:cs="Times New Roman"/>
          <w:kern w:val="0"/>
          <w:szCs w:val="24"/>
        </w:rPr>
      </w:pPr>
      <w:r w:rsidRPr="007C30B1">
        <w:rPr>
          <w:rFonts w:ascii="Times New Roman" w:eastAsia="PMingLiU" w:hAnsi="Times New Roman" w:cs="Times New Roman"/>
          <w:b/>
          <w:bCs/>
          <w:kern w:val="0"/>
          <w:szCs w:val="24"/>
        </w:rPr>
        <w:t>Computing unit:</w:t>
      </w:r>
      <w:r w:rsidRPr="007C30B1">
        <w:rPr>
          <w:rFonts w:ascii="Times New Roman" w:hAnsi="Times New Roman" w:cs="Times New Roman"/>
          <w:szCs w:val="24"/>
        </w:rPr>
        <w:t xml:space="preserve"> </w:t>
      </w:r>
      <w:r w:rsidR="00BB16A3" w:rsidRPr="00BB16A3">
        <w:rPr>
          <w:rFonts w:ascii="Times New Roman" w:hAnsi="Times New Roman" w:cs="Times New Roman"/>
          <w:szCs w:val="24"/>
        </w:rPr>
        <w:t>This backend module processes the uploaded test data by extracting gene</w:t>
      </w:r>
      <w:r w:rsidR="00D3228A" w:rsidRPr="00BB16A3">
        <w:rPr>
          <w:rFonts w:ascii="Times New Roman" w:hAnsi="Times New Roman" w:cs="Times New Roman"/>
          <w:szCs w:val="24"/>
        </w:rPr>
        <w:t>s</w:t>
      </w:r>
      <w:r w:rsidR="00BB16A3" w:rsidRPr="00BB16A3">
        <w:rPr>
          <w:rFonts w:ascii="Times New Roman" w:hAnsi="Times New Roman" w:cs="Times New Roman"/>
          <w:szCs w:val="24"/>
        </w:rPr>
        <w:t xml:space="preserve"> and ensuring they match the </w:t>
      </w:r>
      <w:r w:rsidR="00BB16A3" w:rsidRPr="00BB16A3">
        <w:rPr>
          <w:rFonts w:ascii="Times New Roman" w:hAnsi="Times New Roman" w:cs="Times New Roman"/>
          <w:szCs w:val="24"/>
        </w:rPr>
        <w:lastRenderedPageBreak/>
        <w:t>relevant features</w:t>
      </w:r>
      <w:r w:rsidR="00D3228A" w:rsidRPr="00BB16A3">
        <w:rPr>
          <w:rFonts w:ascii="Times New Roman" w:hAnsi="Times New Roman" w:cs="Times New Roman"/>
          <w:szCs w:val="24"/>
        </w:rPr>
        <w:t xml:space="preserve"> of </w:t>
      </w:r>
      <w:ins w:id="3" w:author="gshieh2_" w:date="2025-04-25T16:52:00Z">
        <w:r w:rsidR="004B6C47">
          <w:rPr>
            <w:rFonts w:ascii="Times New Roman" w:hAnsi="Times New Roman" w:cs="Times New Roman"/>
            <w:szCs w:val="24"/>
          </w:rPr>
          <w:t xml:space="preserve">the </w:t>
        </w:r>
      </w:ins>
      <w:r w:rsidR="00BB16A3" w:rsidRPr="00BB16A3">
        <w:rPr>
          <w:rFonts w:ascii="Times New Roman" w:hAnsi="Times New Roman" w:cs="Times New Roman"/>
          <w:szCs w:val="24"/>
        </w:rPr>
        <w:t>selected trained model</w:t>
      </w:r>
      <w:del w:id="4" w:author="gshieh2_" w:date="2025-04-25T16:53:00Z">
        <w:r w:rsidR="00D3228A" w:rsidRPr="00BB16A3" w:rsidDel="004B6C47">
          <w:rPr>
            <w:rFonts w:ascii="Times New Roman" w:hAnsi="Times New Roman" w:cs="Times New Roman"/>
            <w:szCs w:val="24"/>
          </w:rPr>
          <w:delText>s</w:delText>
        </w:r>
      </w:del>
      <w:r w:rsidR="00BB16A3" w:rsidRPr="00BB16A3">
        <w:rPr>
          <w:rFonts w:ascii="Times New Roman" w:hAnsi="Times New Roman" w:cs="Times New Roman"/>
          <w:szCs w:val="24"/>
        </w:rPr>
        <w:t xml:space="preserve"> </w:t>
      </w:r>
      <w:del w:id="5" w:author="gshieh2_" w:date="2025-04-25T16:53:00Z">
        <w:r w:rsidR="00BB16A3" w:rsidRPr="00BB16A3" w:rsidDel="004B6C47">
          <w:rPr>
            <w:rFonts w:ascii="Times New Roman" w:hAnsi="Times New Roman" w:cs="Times New Roman"/>
            <w:szCs w:val="24"/>
          </w:rPr>
          <w:delText>(either</w:delText>
        </w:r>
      </w:del>
      <w:ins w:id="6" w:author="gshieh2_" w:date="2025-04-25T16:53:00Z">
        <w:r w:rsidR="004B6C47">
          <w:rPr>
            <w:rFonts w:ascii="Times New Roman" w:hAnsi="Times New Roman" w:cs="Times New Roman"/>
            <w:szCs w:val="24"/>
          </w:rPr>
          <w:t>for</w:t>
        </w:r>
      </w:ins>
      <w:r w:rsidR="00BB16A3" w:rsidRPr="00BB16A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B16A3" w:rsidRPr="00BB16A3">
        <w:rPr>
          <w:rFonts w:ascii="Times New Roman" w:hAnsi="Times New Roman" w:cs="Times New Roman"/>
          <w:szCs w:val="24"/>
        </w:rPr>
        <w:t>mUC</w:t>
      </w:r>
      <w:proofErr w:type="spellEnd"/>
      <w:r w:rsidR="00BB16A3" w:rsidRPr="00BB16A3">
        <w:rPr>
          <w:rFonts w:ascii="Times New Roman" w:hAnsi="Times New Roman" w:cs="Times New Roman"/>
          <w:szCs w:val="24"/>
        </w:rPr>
        <w:t xml:space="preserve"> or RCC</w:t>
      </w:r>
      <w:del w:id="7" w:author="gshieh2_" w:date="2025-04-25T16:53:00Z">
        <w:r w:rsidR="00BB16A3" w:rsidRPr="00BB16A3" w:rsidDel="004B6C47">
          <w:rPr>
            <w:rFonts w:ascii="Times New Roman" w:hAnsi="Times New Roman" w:cs="Times New Roman"/>
            <w:szCs w:val="24"/>
          </w:rPr>
          <w:delText>)</w:delText>
        </w:r>
      </w:del>
      <w:r w:rsidR="00BB16A3" w:rsidRPr="00BB16A3">
        <w:rPr>
          <w:rFonts w:ascii="Times New Roman" w:hAnsi="Times New Roman" w:cs="Times New Roman"/>
          <w:szCs w:val="24"/>
        </w:rPr>
        <w:t xml:space="preserve">. The system first </w:t>
      </w:r>
      <w:r w:rsidR="00CE0753">
        <w:rPr>
          <w:rFonts w:ascii="Times New Roman" w:hAnsi="Times New Roman" w:cs="Times New Roman"/>
          <w:szCs w:val="24"/>
        </w:rPr>
        <w:t>extracts</w:t>
      </w:r>
      <w:r w:rsidR="00BB16A3" w:rsidRPr="00BB16A3">
        <w:rPr>
          <w:rFonts w:ascii="Times New Roman" w:hAnsi="Times New Roman" w:cs="Times New Roman"/>
          <w:szCs w:val="24"/>
        </w:rPr>
        <w:t xml:space="preserve"> the number of features </w:t>
      </w:r>
      <w:r w:rsidR="00CE0753">
        <w:rPr>
          <w:rFonts w:ascii="Times New Roman" w:hAnsi="Times New Roman" w:cs="Times New Roman"/>
          <w:szCs w:val="24"/>
        </w:rPr>
        <w:t>from</w:t>
      </w:r>
      <w:r w:rsidR="00BB16A3" w:rsidRPr="00BB16A3">
        <w:rPr>
          <w:rFonts w:ascii="Times New Roman" w:hAnsi="Times New Roman" w:cs="Times New Roman"/>
          <w:szCs w:val="24"/>
        </w:rPr>
        <w:t xml:space="preserve"> the uploaded data </w:t>
      </w:r>
      <w:del w:id="8" w:author="gshieh2_" w:date="2025-04-25T16:53:00Z">
        <w:r w:rsidR="00BB16A3" w:rsidRPr="00BB16A3" w:rsidDel="004B6C47">
          <w:rPr>
            <w:rFonts w:ascii="Times New Roman" w:hAnsi="Times New Roman" w:cs="Times New Roman"/>
            <w:szCs w:val="24"/>
          </w:rPr>
          <w:delText>correspond</w:delText>
        </w:r>
        <w:r w:rsidR="00D3228A" w:rsidRPr="00BB16A3" w:rsidDel="004B6C47">
          <w:rPr>
            <w:rFonts w:ascii="Times New Roman" w:hAnsi="Times New Roman" w:cs="Times New Roman"/>
            <w:szCs w:val="24"/>
          </w:rPr>
          <w:delText>ing</w:delText>
        </w:r>
        <w:r w:rsidR="00BB16A3" w:rsidRPr="00BB16A3" w:rsidDel="004B6C47">
          <w:rPr>
            <w:rFonts w:ascii="Times New Roman" w:hAnsi="Times New Roman" w:cs="Times New Roman"/>
            <w:szCs w:val="24"/>
          </w:rPr>
          <w:delText xml:space="preserve"> to the expected number for </w:delText>
        </w:r>
      </w:del>
      <w:ins w:id="9" w:author="gshieh2_" w:date="2025-04-25T16:53:00Z">
        <w:r w:rsidR="004B6C47">
          <w:rPr>
            <w:rFonts w:ascii="Times New Roman" w:hAnsi="Times New Roman" w:cs="Times New Roman"/>
            <w:szCs w:val="24"/>
          </w:rPr>
          <w:t xml:space="preserve"> according to </w:t>
        </w:r>
        <w:proofErr w:type="spellStart"/>
        <w:r w:rsidR="004B6C47">
          <w:rPr>
            <w:rFonts w:ascii="Times New Roman" w:hAnsi="Times New Roman" w:cs="Times New Roman"/>
            <w:szCs w:val="24"/>
          </w:rPr>
          <w:t>Logit</w:t>
        </w:r>
      </w:ins>
      <w:ins w:id="10" w:author="gshieh2_" w:date="2025-04-25T16:54:00Z">
        <w:r w:rsidR="004B6C47">
          <w:rPr>
            <w:rFonts w:ascii="Times New Roman" w:hAnsi="Times New Roman" w:cs="Times New Roman"/>
            <w:szCs w:val="24"/>
          </w:rPr>
          <w:t>DA</w:t>
        </w:r>
        <w:proofErr w:type="spellEnd"/>
        <w:r w:rsidR="004B6C47">
          <w:rPr>
            <w:rFonts w:ascii="Times New Roman" w:hAnsi="Times New Roman" w:cs="Times New Roman"/>
            <w:szCs w:val="24"/>
          </w:rPr>
          <w:t xml:space="preserve"> </w:t>
        </w:r>
      </w:ins>
      <w:del w:id="11" w:author="gshieh2_" w:date="2025-04-25T16:54:00Z">
        <w:r w:rsidR="00BB16A3" w:rsidRPr="00BB16A3" w:rsidDel="004B6C47">
          <w:rPr>
            <w:rFonts w:ascii="Times New Roman" w:hAnsi="Times New Roman" w:cs="Times New Roman"/>
            <w:szCs w:val="24"/>
          </w:rPr>
          <w:delText>the selected</w:delText>
        </w:r>
      </w:del>
      <w:r w:rsidR="00BB16A3" w:rsidRPr="00BB16A3">
        <w:rPr>
          <w:rFonts w:ascii="Times New Roman" w:hAnsi="Times New Roman" w:cs="Times New Roman"/>
          <w:szCs w:val="24"/>
        </w:rPr>
        <w:t xml:space="preserve"> model: 49</w:t>
      </w:r>
      <w:r w:rsidR="00D3228A" w:rsidRPr="00BB16A3">
        <w:rPr>
          <w:rFonts w:ascii="Times New Roman" w:hAnsi="Times New Roman" w:cs="Times New Roman"/>
          <w:szCs w:val="24"/>
        </w:rPr>
        <w:t xml:space="preserve"> (27)</w:t>
      </w:r>
      <w:r w:rsidR="00BB16A3" w:rsidRPr="00BB16A3">
        <w:rPr>
          <w:rFonts w:ascii="Times New Roman" w:hAnsi="Times New Roman" w:cs="Times New Roman"/>
          <w:szCs w:val="24"/>
        </w:rPr>
        <w:t xml:space="preserve"> features </w:t>
      </w:r>
      <w:del w:id="12" w:author="gshieh2_" w:date="2025-04-25T16:54:00Z">
        <w:r w:rsidR="00BB16A3" w:rsidRPr="00BB16A3" w:rsidDel="004B6C47">
          <w:rPr>
            <w:rFonts w:ascii="Times New Roman" w:hAnsi="Times New Roman" w:cs="Times New Roman"/>
            <w:szCs w:val="24"/>
          </w:rPr>
          <w:delText xml:space="preserve">for </w:delText>
        </w:r>
      </w:del>
      <w:ins w:id="13" w:author="gshieh2_" w:date="2025-04-25T16:54:00Z">
        <w:r w:rsidR="004B6C47">
          <w:rPr>
            <w:rFonts w:ascii="Times New Roman" w:hAnsi="Times New Roman" w:cs="Times New Roman"/>
            <w:szCs w:val="24"/>
          </w:rPr>
          <w:t>in</w:t>
        </w:r>
        <w:r w:rsidR="004B6C47" w:rsidRPr="00BB16A3">
          <w:rPr>
            <w:rFonts w:ascii="Times New Roman" w:hAnsi="Times New Roman" w:cs="Times New Roman"/>
            <w:szCs w:val="24"/>
          </w:rPr>
          <w:t xml:space="preserve"> </w:t>
        </w:r>
      </w:ins>
      <w:del w:id="14" w:author="gshieh2_" w:date="2025-04-25T16:54:00Z">
        <w:r w:rsidR="00BB16A3" w:rsidRPr="00BB16A3" w:rsidDel="004B6C47">
          <w:rPr>
            <w:rFonts w:ascii="Times New Roman" w:hAnsi="Times New Roman" w:cs="Times New Roman"/>
            <w:szCs w:val="24"/>
          </w:rPr>
          <w:delText>the</w:delText>
        </w:r>
      </w:del>
      <w:r w:rsidR="00BB16A3" w:rsidRPr="00BB16A3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B16A3" w:rsidRPr="00BB16A3">
        <w:rPr>
          <w:rFonts w:ascii="Times New Roman" w:hAnsi="Times New Roman" w:cs="Times New Roman"/>
          <w:szCs w:val="24"/>
        </w:rPr>
        <w:t>mUC</w:t>
      </w:r>
      <w:proofErr w:type="spellEnd"/>
      <w:r w:rsidR="00BB16A3" w:rsidRPr="00BB16A3">
        <w:rPr>
          <w:rFonts w:ascii="Times New Roman" w:hAnsi="Times New Roman" w:cs="Times New Roman"/>
          <w:szCs w:val="24"/>
        </w:rPr>
        <w:t xml:space="preserve"> </w:t>
      </w:r>
      <w:r w:rsidR="00D3228A" w:rsidRPr="00BB16A3">
        <w:rPr>
          <w:rFonts w:ascii="Times New Roman" w:hAnsi="Times New Roman" w:cs="Times New Roman"/>
          <w:szCs w:val="24"/>
        </w:rPr>
        <w:t xml:space="preserve">(RCC) </w:t>
      </w:r>
      <w:ins w:id="15" w:author="gshieh2_" w:date="2025-04-25T16:54:00Z">
        <w:r w:rsidR="004B6C47">
          <w:rPr>
            <w:rFonts w:ascii="Times New Roman" w:hAnsi="Times New Roman" w:cs="Times New Roman"/>
            <w:szCs w:val="24"/>
          </w:rPr>
          <w:t>respectively</w:t>
        </w:r>
      </w:ins>
      <w:del w:id="16" w:author="gshieh2_" w:date="2025-04-25T16:54:00Z">
        <w:r w:rsidR="00BB16A3" w:rsidRPr="00BB16A3" w:rsidDel="004B6C47">
          <w:rPr>
            <w:rFonts w:ascii="Times New Roman" w:hAnsi="Times New Roman" w:cs="Times New Roman"/>
            <w:szCs w:val="24"/>
          </w:rPr>
          <w:delText>model</w:delText>
        </w:r>
      </w:del>
      <w:r w:rsidR="00BB16A3" w:rsidRPr="00BB16A3">
        <w:rPr>
          <w:rFonts w:ascii="Times New Roman" w:hAnsi="Times New Roman" w:cs="Times New Roman"/>
          <w:szCs w:val="24"/>
        </w:rPr>
        <w:t xml:space="preserve">. </w:t>
      </w:r>
      <w:r w:rsidR="00CE0753">
        <w:rPr>
          <w:rFonts w:ascii="Times New Roman" w:eastAsia="PMingLiU" w:hAnsi="Times New Roman" w:cs="Times New Roman"/>
          <w:kern w:val="0"/>
          <w:szCs w:val="24"/>
        </w:rPr>
        <w:t xml:space="preserve">Once the relevant </w:t>
      </w:r>
      <w:r w:rsidR="00CE0753" w:rsidRPr="007C30B1">
        <w:rPr>
          <w:rFonts w:ascii="Times New Roman" w:eastAsia="PMingLiU" w:hAnsi="Times New Roman" w:cs="Times New Roman"/>
          <w:kern w:val="0"/>
          <w:szCs w:val="24"/>
        </w:rPr>
        <w:t>gene</w:t>
      </w:r>
      <w:r w:rsidR="00CE0753">
        <w:rPr>
          <w:rFonts w:ascii="Times New Roman" w:eastAsia="PMingLiU" w:hAnsi="Times New Roman" w:cs="Times New Roman"/>
          <w:kern w:val="0"/>
          <w:szCs w:val="24"/>
        </w:rPr>
        <w:t>s</w:t>
      </w:r>
      <w:r w:rsidR="00CE0753" w:rsidRPr="007C30B1">
        <w:rPr>
          <w:rFonts w:ascii="Times New Roman" w:eastAsia="PMingLiU" w:hAnsi="Times New Roman" w:cs="Times New Roman"/>
          <w:kern w:val="0"/>
          <w:szCs w:val="24"/>
        </w:rPr>
        <w:t xml:space="preserve"> </w:t>
      </w:r>
      <w:r w:rsidR="00CE0753">
        <w:rPr>
          <w:rFonts w:ascii="Times New Roman" w:eastAsia="PMingLiU" w:hAnsi="Times New Roman" w:cs="Times New Roman"/>
          <w:kern w:val="0"/>
          <w:szCs w:val="24"/>
        </w:rPr>
        <w:t>are</w:t>
      </w:r>
      <w:r w:rsidR="00CE0753" w:rsidRPr="007C30B1">
        <w:rPr>
          <w:rFonts w:ascii="Times New Roman" w:eastAsia="PMingLiU" w:hAnsi="Times New Roman" w:cs="Times New Roman"/>
          <w:kern w:val="0"/>
          <w:szCs w:val="24"/>
        </w:rPr>
        <w:t xml:space="preserve"> extracted</w:t>
      </w:r>
      <w:r w:rsidR="00BB16A3" w:rsidRPr="00BB16A3">
        <w:rPr>
          <w:rFonts w:ascii="Times New Roman" w:hAnsi="Times New Roman" w:cs="Times New Roman"/>
          <w:szCs w:val="24"/>
        </w:rPr>
        <w:t>, the system proceeds with scaling</w:t>
      </w:r>
      <w:r w:rsidR="00CE0753">
        <w:rPr>
          <w:rFonts w:ascii="Times New Roman" w:hAnsi="Times New Roman" w:cs="Times New Roman"/>
          <w:szCs w:val="24"/>
        </w:rPr>
        <w:t xml:space="preserve"> </w:t>
      </w:r>
      <w:r w:rsidR="00CE0753" w:rsidRPr="00CE0753">
        <w:rPr>
          <w:rFonts w:ascii="Times New Roman" w:hAnsi="Times New Roman" w:cs="Times New Roman"/>
          <w:szCs w:val="24"/>
        </w:rPr>
        <w:t>and the data is standardized using</w:t>
      </w:r>
      <w:r w:rsidR="00BE00AF" w:rsidRPr="00BB16A3">
        <w:rPr>
          <w:rFonts w:ascii="Times New Roman" w:hAnsi="Times New Roman" w:cs="Times New Roman"/>
          <w:szCs w:val="24"/>
        </w:rPr>
        <w:t xml:space="preserve"> the</w:t>
      </w:r>
      <w:r w:rsidR="00CE0753" w:rsidRPr="00CE0753">
        <w:rPr>
          <w:rFonts w:ascii="Times New Roman" w:hAnsi="Times New Roman" w:cs="Times New Roman"/>
          <w:szCs w:val="24"/>
        </w:rPr>
        <w:t xml:space="preserve"> scaling parameters from the training data</w:t>
      </w:r>
      <w:r w:rsidR="00BB16A3" w:rsidRPr="00BB16A3">
        <w:rPr>
          <w:rFonts w:ascii="Times New Roman" w:hAnsi="Times New Roman" w:cs="Times New Roman"/>
          <w:szCs w:val="24"/>
        </w:rPr>
        <w:t xml:space="preserve">. For the </w:t>
      </w:r>
      <w:proofErr w:type="spellStart"/>
      <w:r w:rsidR="00BB16A3" w:rsidRPr="00BB16A3">
        <w:rPr>
          <w:rFonts w:ascii="Times New Roman" w:hAnsi="Times New Roman" w:cs="Times New Roman"/>
          <w:szCs w:val="24"/>
        </w:rPr>
        <w:t>mUC</w:t>
      </w:r>
      <w:proofErr w:type="spellEnd"/>
      <w:r w:rsidR="00BB16A3" w:rsidRPr="00BB16A3">
        <w:rPr>
          <w:rFonts w:ascii="Times New Roman" w:hAnsi="Times New Roman" w:cs="Times New Roman"/>
          <w:szCs w:val="24"/>
        </w:rPr>
        <w:t xml:space="preserve"> model, the data is standardized by scaling the features</w:t>
      </w:r>
      <w:r w:rsidR="0009588C">
        <w:rPr>
          <w:rFonts w:ascii="Times New Roman" w:hAnsi="Times New Roman" w:cs="Times New Roman"/>
          <w:szCs w:val="24"/>
        </w:rPr>
        <w:t xml:space="preserve"> whereas f</w:t>
      </w:r>
      <w:r w:rsidR="00BB16A3" w:rsidRPr="00BB16A3">
        <w:rPr>
          <w:rFonts w:ascii="Times New Roman" w:hAnsi="Times New Roman" w:cs="Times New Roman"/>
          <w:szCs w:val="24"/>
        </w:rPr>
        <w:t xml:space="preserve">or the RCC model, no </w:t>
      </w:r>
      <w:r w:rsidR="00BB16A3" w:rsidRPr="00BB16A3">
        <w:rPr>
          <w:rFonts w:ascii="Times New Roman" w:hAnsi="Times New Roman" w:cs="Times New Roman"/>
          <w:szCs w:val="24"/>
        </w:rPr>
        <w:t>scaling is applied. If the number of features does not match the expected value, an error is displayed, notifying user</w:t>
      </w:r>
      <w:r w:rsidR="00BE00AF" w:rsidRPr="00BB16A3">
        <w:rPr>
          <w:rFonts w:ascii="Times New Roman" w:hAnsi="Times New Roman" w:cs="Times New Roman"/>
          <w:szCs w:val="24"/>
        </w:rPr>
        <w:t>s</w:t>
      </w:r>
      <w:r w:rsidR="00BB16A3" w:rsidRPr="00BB16A3">
        <w:rPr>
          <w:rFonts w:ascii="Times New Roman" w:hAnsi="Times New Roman" w:cs="Times New Roman"/>
          <w:szCs w:val="24"/>
        </w:rPr>
        <w:t xml:space="preserve"> of the mismatch. After processing the test data, the system generates predictions based on the selected model and outputs a </w:t>
      </w:r>
      <w:r w:rsidR="00BE00AF">
        <w:rPr>
          <w:rFonts w:ascii="Times New Roman" w:hAnsi="Times New Roman" w:cs="Times New Roman"/>
          <w:szCs w:val="24"/>
        </w:rPr>
        <w:t>C</w:t>
      </w:r>
      <w:r w:rsidR="00BE00AF" w:rsidRPr="0050249F">
        <w:rPr>
          <w:rFonts w:ascii="Times New Roman" w:hAnsi="Times New Roman" w:cs="Times New Roman"/>
          <w:color w:val="C00000"/>
          <w:szCs w:val="24"/>
          <w:u w:val="single"/>
        </w:rPr>
        <w:t>SV</w:t>
      </w:r>
      <w:r w:rsidR="00BB16A3" w:rsidRPr="00BB16A3">
        <w:rPr>
          <w:rFonts w:ascii="Times New Roman" w:hAnsi="Times New Roman" w:cs="Times New Roman"/>
          <w:szCs w:val="24"/>
        </w:rPr>
        <w:t xml:space="preserve"> file with the results, including sample IDs, predicted labels</w:t>
      </w:r>
      <w:ins w:id="17" w:author="gshieh2_" w:date="2025-04-25T16:55:00Z">
        <w:r w:rsidR="004B6C47">
          <w:rPr>
            <w:rFonts w:ascii="Times New Roman" w:hAnsi="Times New Roman" w:cs="Times New Roman"/>
            <w:szCs w:val="24"/>
          </w:rPr>
          <w:t xml:space="preserve"> (Responder or </w:t>
        </w:r>
        <w:proofErr w:type="gramStart"/>
        <w:r w:rsidR="004B6C47">
          <w:rPr>
            <w:rFonts w:ascii="Times New Roman" w:hAnsi="Times New Roman" w:cs="Times New Roman"/>
            <w:szCs w:val="24"/>
          </w:rPr>
          <w:t>Non Responder</w:t>
        </w:r>
        <w:proofErr w:type="gramEnd"/>
        <w:r w:rsidR="004B6C47">
          <w:rPr>
            <w:rFonts w:ascii="Times New Roman" w:hAnsi="Times New Roman" w:cs="Times New Roman"/>
            <w:szCs w:val="24"/>
          </w:rPr>
          <w:t>)</w:t>
        </w:r>
      </w:ins>
      <w:r w:rsidR="00BB16A3" w:rsidRPr="00BB16A3">
        <w:rPr>
          <w:rFonts w:ascii="Times New Roman" w:hAnsi="Times New Roman" w:cs="Times New Roman"/>
          <w:szCs w:val="24"/>
        </w:rPr>
        <w:t>, and prediction probabilities</w:t>
      </w:r>
      <w:del w:id="18" w:author="gshieh2_" w:date="2025-04-25T16:57:00Z">
        <w:r w:rsidR="00BB16A3" w:rsidRPr="00BB16A3" w:rsidDel="004B6C47">
          <w:rPr>
            <w:rFonts w:ascii="Times New Roman" w:hAnsi="Times New Roman" w:cs="Times New Roman"/>
            <w:szCs w:val="24"/>
          </w:rPr>
          <w:delText xml:space="preserve">. </w:delText>
        </w:r>
      </w:del>
      <w:ins w:id="19" w:author="gshieh2_" w:date="2025-04-25T16:57:00Z">
        <w:r w:rsidR="004B6C47">
          <w:rPr>
            <w:rFonts w:ascii="Times New Roman" w:hAnsi="Times New Roman" w:cs="Times New Roman"/>
            <w:szCs w:val="24"/>
          </w:rPr>
          <w:t>,</w:t>
        </w:r>
        <w:r w:rsidR="004B6C47" w:rsidRPr="00BB16A3">
          <w:rPr>
            <w:rFonts w:ascii="Times New Roman" w:hAnsi="Times New Roman" w:cs="Times New Roman"/>
            <w:szCs w:val="24"/>
          </w:rPr>
          <w:t xml:space="preserve"> </w:t>
        </w:r>
      </w:ins>
      <w:del w:id="20" w:author="gshieh2_" w:date="2025-04-25T16:57:00Z">
        <w:r w:rsidR="00BB16A3" w:rsidRPr="00BB16A3" w:rsidDel="004B6C47">
          <w:rPr>
            <w:rFonts w:ascii="Times New Roman" w:hAnsi="Times New Roman" w:cs="Times New Roman"/>
            <w:szCs w:val="24"/>
          </w:rPr>
          <w:delText>T</w:delText>
        </w:r>
      </w:del>
      <w:ins w:id="21" w:author="gshieh2_" w:date="2025-04-25T16:58:00Z">
        <w:r w:rsidR="00E344BC">
          <w:rPr>
            <w:rFonts w:ascii="Times New Roman" w:hAnsi="Times New Roman" w:cs="Times New Roman"/>
            <w:szCs w:val="24"/>
          </w:rPr>
          <w:t xml:space="preserve">for </w:t>
        </w:r>
      </w:ins>
      <w:ins w:id="22" w:author="gshieh2_" w:date="2025-04-25T16:57:00Z">
        <w:r w:rsidR="004B6C47">
          <w:rPr>
            <w:rFonts w:ascii="Times New Roman" w:hAnsi="Times New Roman" w:cs="Times New Roman"/>
            <w:szCs w:val="24"/>
          </w:rPr>
          <w:t>t</w:t>
        </w:r>
      </w:ins>
      <w:r w:rsidR="00BB16A3" w:rsidRPr="00BB16A3">
        <w:rPr>
          <w:rFonts w:ascii="Times New Roman" w:hAnsi="Times New Roman" w:cs="Times New Roman"/>
          <w:szCs w:val="24"/>
        </w:rPr>
        <w:t>he user</w:t>
      </w:r>
      <w:r w:rsidR="00BE00AF" w:rsidRPr="00BB16A3">
        <w:rPr>
          <w:rFonts w:ascii="Times New Roman" w:hAnsi="Times New Roman" w:cs="Times New Roman"/>
          <w:szCs w:val="24"/>
        </w:rPr>
        <w:t>s</w:t>
      </w:r>
      <w:r w:rsidR="00BB16A3" w:rsidRPr="00BB16A3">
        <w:rPr>
          <w:rFonts w:ascii="Times New Roman" w:hAnsi="Times New Roman" w:cs="Times New Roman"/>
          <w:szCs w:val="24"/>
        </w:rPr>
        <w:t xml:space="preserve"> </w:t>
      </w:r>
      <w:del w:id="23" w:author="gshieh2_" w:date="2025-04-25T16:58:00Z">
        <w:r w:rsidR="00BE00AF" w:rsidRPr="00BB16A3" w:rsidDel="00E344BC">
          <w:rPr>
            <w:rFonts w:ascii="Times New Roman" w:hAnsi="Times New Roman" w:cs="Times New Roman"/>
            <w:szCs w:val="24"/>
          </w:rPr>
          <w:delText>are</w:delText>
        </w:r>
        <w:r w:rsidR="00BB16A3" w:rsidRPr="00BB16A3" w:rsidDel="00E344BC">
          <w:rPr>
            <w:rFonts w:ascii="Times New Roman" w:hAnsi="Times New Roman" w:cs="Times New Roman"/>
            <w:szCs w:val="24"/>
          </w:rPr>
          <w:delText xml:space="preserve"> then notified of the successful generation of </w:delText>
        </w:r>
      </w:del>
      <w:ins w:id="24" w:author="gshieh2_" w:date="2025-04-25T16:56:00Z">
        <w:r w:rsidR="004B6C47">
          <w:rPr>
            <w:rFonts w:ascii="Times New Roman" w:hAnsi="Times New Roman" w:cs="Times New Roman"/>
            <w:szCs w:val="24"/>
          </w:rPr>
          <w:t xml:space="preserve">to download </w:t>
        </w:r>
      </w:ins>
      <w:ins w:id="25" w:author="gshieh2_" w:date="2025-04-25T16:57:00Z">
        <w:r w:rsidR="004B6C47">
          <w:rPr>
            <w:rFonts w:ascii="Times New Roman" w:hAnsi="Times New Roman" w:cs="Times New Roman"/>
            <w:szCs w:val="24"/>
          </w:rPr>
          <w:t xml:space="preserve">the </w:t>
        </w:r>
      </w:ins>
      <w:r w:rsidR="00BB16A3" w:rsidRPr="00BB16A3">
        <w:rPr>
          <w:rFonts w:ascii="Times New Roman" w:hAnsi="Times New Roman" w:cs="Times New Roman"/>
          <w:szCs w:val="24"/>
        </w:rPr>
        <w:t>predictions</w:t>
      </w:r>
      <w:del w:id="26" w:author="gshieh2_" w:date="2025-04-25T16:57:00Z">
        <w:r w:rsidR="00BB16A3" w:rsidRPr="00BB16A3" w:rsidDel="004B6C47">
          <w:rPr>
            <w:rFonts w:ascii="Times New Roman" w:hAnsi="Times New Roman" w:cs="Times New Roman"/>
            <w:szCs w:val="24"/>
          </w:rPr>
          <w:delText xml:space="preserve"> and can download the results directly</w:delText>
        </w:r>
      </w:del>
      <w:r w:rsidR="00BB16A3" w:rsidRPr="00BB16A3">
        <w:rPr>
          <w:rFonts w:ascii="Times New Roman" w:hAnsi="Times New Roman" w:cs="Times New Roman"/>
          <w:szCs w:val="24"/>
        </w:rPr>
        <w:t>.</w:t>
      </w:r>
      <w:r w:rsidR="00BB16A3">
        <w:rPr>
          <w:rFonts w:ascii="Times New Roman" w:hAnsi="Times New Roman" w:cs="Times New Roman"/>
          <w:szCs w:val="24"/>
        </w:rPr>
        <w:t xml:space="preserve"> </w:t>
      </w:r>
    </w:p>
    <w:p w14:paraId="6E2FDE57" w14:textId="77777777" w:rsidR="00CE0753" w:rsidRDefault="00CE0753" w:rsidP="00CE0753">
      <w:pPr>
        <w:pStyle w:val="ListParagraph"/>
        <w:numPr>
          <w:ilvl w:val="0"/>
          <w:numId w:val="2"/>
        </w:numPr>
        <w:spacing w:before="100" w:beforeAutospacing="1" w:after="100" w:afterAutospacing="1"/>
        <w:ind w:leftChars="0"/>
        <w:jc w:val="both"/>
        <w:rPr>
          <w:rFonts w:ascii="Times New Roman" w:eastAsia="PMingLiU" w:hAnsi="Times New Roman" w:cs="Times New Roman"/>
          <w:kern w:val="0"/>
          <w:szCs w:val="24"/>
        </w:rPr>
        <w:sectPr w:rsidR="00CE0753" w:rsidSect="00122A18">
          <w:type w:val="continuous"/>
          <w:pgSz w:w="12240" w:h="15840" w:code="1"/>
          <w:pgMar w:top="1440" w:right="1440" w:bottom="1440" w:left="1440" w:header="720" w:footer="720" w:gutter="0"/>
          <w:cols w:num="2" w:space="288"/>
          <w:docGrid w:type="linesAndChars" w:linePitch="360"/>
        </w:sectPr>
      </w:pPr>
    </w:p>
    <w:p w14:paraId="47E08941" w14:textId="2BBC3451" w:rsidR="004966ED" w:rsidRDefault="004966ED" w:rsidP="00CE0753">
      <w:pPr>
        <w:pStyle w:val="ListParagraph"/>
        <w:numPr>
          <w:ilvl w:val="0"/>
          <w:numId w:val="2"/>
        </w:numPr>
        <w:spacing w:before="100" w:beforeAutospacing="1" w:after="100" w:afterAutospacing="1"/>
        <w:ind w:leftChars="0"/>
        <w:jc w:val="both"/>
        <w:rPr>
          <w:rFonts w:ascii="Times New Roman" w:eastAsia="PMingLiU" w:hAnsi="Times New Roman" w:cs="Times New Roman"/>
          <w:kern w:val="0"/>
          <w:szCs w:val="24"/>
        </w:rPr>
        <w:sectPr w:rsidR="004966ED" w:rsidSect="004B6C47">
          <w:type w:val="continuous"/>
          <w:pgSz w:w="12240" w:h="15840" w:code="1"/>
          <w:pgMar w:top="1440" w:right="1440" w:bottom="1440" w:left="1440" w:header="720" w:footer="720" w:gutter="0"/>
          <w:cols w:space="288"/>
          <w:docGrid w:type="linesAndChars" w:linePitch="360"/>
        </w:sectPr>
      </w:pPr>
    </w:p>
    <w:p w14:paraId="4262180E" w14:textId="2B4744E7" w:rsidR="004966ED" w:rsidRDefault="002C0A50" w:rsidP="004B6C47">
      <w:pPr>
        <w:spacing w:before="100" w:beforeAutospacing="1"/>
        <w:jc w:val="center"/>
        <w:rPr>
          <w:rFonts w:ascii="Times New Roman" w:eastAsia="PMingLiU" w:hAnsi="Times New Roman" w:cs="Times New Roman"/>
          <w:kern w:val="0"/>
          <w:szCs w:val="24"/>
        </w:rPr>
      </w:pPr>
      <w:r w:rsidRPr="002C0A50">
        <w:rPr>
          <w:noProof/>
        </w:rPr>
        <w:drawing>
          <wp:inline distT="0" distB="0" distL="0" distR="0" wp14:anchorId="11745F0F" wp14:editId="0D0116A7">
            <wp:extent cx="5943600" cy="2826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E5A22" w14:textId="0792DF33" w:rsidR="00CE0753" w:rsidRPr="003E5445" w:rsidRDefault="00643CD2" w:rsidP="004B6C47">
      <w:pPr>
        <w:spacing w:after="100" w:afterAutospacing="1"/>
        <w:jc w:val="center"/>
        <w:rPr>
          <w:rFonts w:ascii="Times New Roman" w:eastAsia="PMingLiU" w:hAnsi="Times New Roman" w:cs="Times New Roman"/>
          <w:kern w:val="0"/>
          <w:szCs w:val="24"/>
        </w:rPr>
        <w:sectPr w:rsidR="00CE0753" w:rsidRPr="003E5445" w:rsidSect="004B6C47">
          <w:type w:val="continuous"/>
          <w:pgSz w:w="12240" w:h="15840" w:code="1"/>
          <w:pgMar w:top="1440" w:right="1440" w:bottom="1440" w:left="1440" w:header="720" w:footer="720" w:gutter="0"/>
          <w:cols w:space="288"/>
          <w:docGrid w:type="linesAndChars" w:linePitch="360"/>
        </w:sectPr>
      </w:pPr>
      <w:r w:rsidRPr="003E5445">
        <w:rPr>
          <w:rFonts w:ascii="Times New Roman" w:hAnsi="Times New Roman" w:cs="Times New Roman"/>
          <w:sz w:val="20"/>
          <w:szCs w:val="20"/>
        </w:rPr>
        <w:t xml:space="preserve">Figure 1. The flow diagram of the </w:t>
      </w:r>
      <w:proofErr w:type="spellStart"/>
      <w:r w:rsidRPr="003E5445">
        <w:rPr>
          <w:rFonts w:ascii="Times New Roman" w:hAnsi="Times New Roman" w:cs="Times New Roman"/>
          <w:sz w:val="20"/>
          <w:szCs w:val="20"/>
        </w:rPr>
        <w:t>mUC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and RCC</w:t>
      </w:r>
      <w:r w:rsidRPr="003E5445">
        <w:rPr>
          <w:rFonts w:ascii="Times New Roman" w:hAnsi="Times New Roman" w:cs="Times New Roman"/>
          <w:sz w:val="20"/>
          <w:szCs w:val="20"/>
        </w:rPr>
        <w:t xml:space="preserve"> treatment response prediction application.</w:t>
      </w:r>
    </w:p>
    <w:p w14:paraId="37D483D3" w14:textId="19F81B39" w:rsidR="004966ED" w:rsidRDefault="004966ED" w:rsidP="004966ED">
      <w:pPr>
        <w:pStyle w:val="ListParagraph"/>
        <w:spacing w:before="100" w:beforeAutospacing="1" w:after="100" w:afterAutospacing="1"/>
        <w:ind w:leftChars="0"/>
        <w:jc w:val="center"/>
        <w:rPr>
          <w:rFonts w:ascii="Times New Roman" w:hAnsi="Times New Roman" w:cs="Times New Roman"/>
          <w:sz w:val="20"/>
          <w:szCs w:val="20"/>
        </w:rPr>
      </w:pPr>
      <w:r w:rsidRPr="003E5445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FCCA10E" wp14:editId="763389F6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5253355" cy="2842260"/>
            <wp:effectExtent l="0" t="0" r="444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35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D1F557" w14:textId="77777777" w:rsidR="004966ED" w:rsidRDefault="004966ED" w:rsidP="004966ED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</w:rPr>
        <w:sectPr w:rsidR="004966ED" w:rsidSect="00122A18">
          <w:type w:val="continuous"/>
          <w:pgSz w:w="12240" w:h="15840" w:code="1"/>
          <w:pgMar w:top="1440" w:right="1440" w:bottom="1440" w:left="1440" w:header="720" w:footer="720" w:gutter="0"/>
          <w:cols w:space="288"/>
          <w:docGrid w:type="linesAndChars" w:linePitch="360"/>
        </w:sectPr>
      </w:pPr>
    </w:p>
    <w:p w14:paraId="07BDF395" w14:textId="77777777" w:rsidR="004966ED" w:rsidRPr="009211B5" w:rsidRDefault="004966ED" w:rsidP="004966ED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</w:rPr>
      </w:pPr>
      <w:r w:rsidRPr="009211B5">
        <w:rPr>
          <w:rFonts w:ascii="Times New Roman" w:hAnsi="Times New Roman" w:cs="Times New Roman" w:hint="eastAsia"/>
          <w:b/>
          <w:bCs/>
        </w:rPr>
        <w:t>I</w:t>
      </w:r>
      <w:r w:rsidRPr="009211B5">
        <w:rPr>
          <w:rFonts w:ascii="Times New Roman" w:hAnsi="Times New Roman" w:cs="Times New Roman"/>
          <w:b/>
          <w:bCs/>
        </w:rPr>
        <w:t>nstallation and dependencies</w:t>
      </w:r>
    </w:p>
    <w:p w14:paraId="1D36610A" w14:textId="4534997B" w:rsidR="004966ED" w:rsidRPr="00155683" w:rsidRDefault="004966ED" w:rsidP="004966ED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Pr="00155683">
        <w:rPr>
          <w:rFonts w:ascii="Times New Roman" w:hAnsi="Times New Roman" w:cs="Times New Roman"/>
        </w:rPr>
        <w:t>sers can</w:t>
      </w:r>
      <w:r w:rsidR="00BB16A3">
        <w:rPr>
          <w:rFonts w:ascii="Times New Roman" w:hAnsi="Times New Roman" w:cs="Times New Roman"/>
        </w:rPr>
        <w:t xml:space="preserve"> access the </w:t>
      </w:r>
      <w:proofErr w:type="spellStart"/>
      <w:r w:rsidR="00BB16A3">
        <w:rPr>
          <w:rFonts w:ascii="Times New Roman" w:hAnsi="Times New Roman"/>
          <w:szCs w:val="24"/>
        </w:rPr>
        <w:t>mUC</w:t>
      </w:r>
      <w:proofErr w:type="spellEnd"/>
      <w:r w:rsidR="00BB16A3">
        <w:rPr>
          <w:rFonts w:ascii="Times New Roman" w:hAnsi="Times New Roman"/>
          <w:szCs w:val="24"/>
        </w:rPr>
        <w:t xml:space="preserve">/RCC-Predict </w:t>
      </w:r>
      <w:r w:rsidR="00476512">
        <w:rPr>
          <w:rFonts w:ascii="Times New Roman" w:hAnsi="Times New Roman"/>
          <w:szCs w:val="24"/>
        </w:rPr>
        <w:t xml:space="preserve">which is publicly available at </w:t>
      </w:r>
      <w:hyperlink r:id="rId10" w:history="1">
        <w:r w:rsidR="00476512" w:rsidRPr="001D0236">
          <w:rPr>
            <w:rStyle w:val="Hyperlink"/>
            <w:rFonts w:ascii="Times New Roman" w:eastAsia="PMingLiU" w:hAnsi="Times New Roman" w:cs="Times New Roman"/>
            <w:kern w:val="0"/>
            <w:szCs w:val="24"/>
          </w:rPr>
          <w:t>https://logitda.shinyapps.io/logitda_appdirectory/</w:t>
        </w:r>
      </w:hyperlink>
      <w:r>
        <w:rPr>
          <w:rFonts w:ascii="Times New Roman" w:hAnsi="Times New Roman" w:cs="Times New Roman"/>
        </w:rPr>
        <w:t>. The</w:t>
      </w:r>
      <w:r w:rsidRPr="00155683">
        <w:rPr>
          <w:rFonts w:ascii="Times New Roman" w:hAnsi="Times New Roman" w:cs="Times New Roman"/>
        </w:rPr>
        <w:t xml:space="preserve"> </w:t>
      </w:r>
      <w:del w:id="27" w:author="gshieh2_" w:date="2025-04-25T16:43:00Z">
        <w:r w:rsidRPr="00155683" w:rsidDel="004B6C47">
          <w:rPr>
            <w:rFonts w:ascii="Times New Roman" w:hAnsi="Times New Roman" w:cs="Times New Roman"/>
          </w:rPr>
          <w:delText xml:space="preserve">critical </w:delText>
        </w:r>
      </w:del>
      <w:r w:rsidRPr="00155683">
        <w:rPr>
          <w:rFonts w:ascii="Times New Roman" w:hAnsi="Times New Roman" w:cs="Times New Roman"/>
        </w:rPr>
        <w:t xml:space="preserve">operations of the application are implemented in </w:t>
      </w:r>
      <w:r w:rsidR="00BB16A3">
        <w:rPr>
          <w:rFonts w:ascii="Times New Roman" w:hAnsi="Times New Roman"/>
          <w:szCs w:val="24"/>
        </w:rPr>
        <w:t xml:space="preserve">R </w:t>
      </w:r>
      <w:r>
        <w:rPr>
          <w:rFonts w:ascii="Times New Roman" w:hAnsi="Times New Roman"/>
          <w:szCs w:val="24"/>
        </w:rPr>
        <w:t xml:space="preserve">(v. </w:t>
      </w:r>
      <w:r w:rsidR="00BB16A3">
        <w:rPr>
          <w:rFonts w:ascii="Times New Roman" w:hAnsi="Times New Roman"/>
          <w:szCs w:val="24"/>
        </w:rPr>
        <w:t xml:space="preserve"> 4.3.2</w:t>
      </w:r>
      <w:r>
        <w:rPr>
          <w:rFonts w:ascii="Times New Roman" w:hAnsi="Times New Roman"/>
          <w:szCs w:val="24"/>
        </w:rPr>
        <w:t>) for preprocessing</w:t>
      </w:r>
      <w:del w:id="28" w:author="gshieh2_" w:date="2025-04-25T16:43:00Z">
        <w:r w:rsidDel="004B6C47">
          <w:rPr>
            <w:rFonts w:ascii="Times New Roman" w:hAnsi="Times New Roman"/>
            <w:szCs w:val="24"/>
          </w:rPr>
          <w:delText xml:space="preserve">, </w:delText>
        </w:r>
        <w:r w:rsidRPr="00155683" w:rsidDel="004B6C47">
          <w:rPr>
            <w:rFonts w:ascii="Times New Roman" w:hAnsi="Times New Roman" w:cs="Times New Roman"/>
          </w:rPr>
          <w:delText>machine learning</w:delText>
        </w:r>
        <w:r w:rsidDel="004B6C47">
          <w:rPr>
            <w:rFonts w:ascii="Times New Roman" w:hAnsi="Times New Roman" w:cs="Times New Roman"/>
          </w:rPr>
          <w:delText>,</w:delText>
        </w:r>
      </w:del>
      <w:r w:rsidRPr="00155683">
        <w:rPr>
          <w:rFonts w:ascii="Times New Roman" w:hAnsi="Times New Roman" w:cs="Times New Roman"/>
        </w:rPr>
        <w:t xml:space="preserve"> </w:t>
      </w:r>
      <w:proofErr w:type="spellStart"/>
      <w:r w:rsidRPr="00155683">
        <w:rPr>
          <w:rFonts w:ascii="Times New Roman" w:hAnsi="Times New Roman" w:cs="Times New Roman"/>
        </w:rPr>
        <w:t>and</w:t>
      </w:r>
      <w:del w:id="29" w:author="gshieh2_" w:date="2025-04-25T16:44:00Z">
        <w:r w:rsidRPr="00155683" w:rsidDel="004B6C47">
          <w:rPr>
            <w:rFonts w:ascii="Times New Roman" w:hAnsi="Times New Roman" w:cs="Times New Roman"/>
          </w:rPr>
          <w:delText xml:space="preserve"> application development</w:delText>
        </w:r>
      </w:del>
      <w:ins w:id="30" w:author="gshieh2_" w:date="2025-04-25T16:44:00Z">
        <w:r w:rsidR="004B6C47">
          <w:rPr>
            <w:rFonts w:ascii="Times New Roman" w:hAnsi="Times New Roman" w:cs="Times New Roman"/>
          </w:rPr>
          <w:t>prediction</w:t>
        </w:r>
      </w:ins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/>
          <w:szCs w:val="24"/>
        </w:rPr>
        <w:t xml:space="preserve"> </w:t>
      </w:r>
      <w:r w:rsidRPr="00155683">
        <w:rPr>
          <w:rFonts w:ascii="Times New Roman" w:hAnsi="Times New Roman" w:cs="Times New Roman"/>
        </w:rPr>
        <w:t xml:space="preserve">leveraging </w:t>
      </w:r>
      <w:r>
        <w:rPr>
          <w:rFonts w:ascii="Times New Roman" w:hAnsi="Times New Roman" w:cs="Times New Roman"/>
        </w:rPr>
        <w:t>their</w:t>
      </w:r>
      <w:r w:rsidRPr="00155683">
        <w:rPr>
          <w:rFonts w:ascii="Times New Roman" w:hAnsi="Times New Roman" w:cs="Times New Roman"/>
        </w:rPr>
        <w:t xml:space="preserve"> robust ecosystem</w:t>
      </w:r>
      <w:r>
        <w:rPr>
          <w:rFonts w:ascii="Times New Roman" w:hAnsi="Times New Roman" w:cs="Times New Roman"/>
        </w:rPr>
        <w:t>s.</w:t>
      </w:r>
      <w:r>
        <w:rPr>
          <w:rFonts w:ascii="Times New Roman" w:hAnsi="Times New Roman"/>
          <w:szCs w:val="24"/>
        </w:rPr>
        <w:t xml:space="preserve"> The system runs on an Intel Core (TM) i7-13700, with 16 GB RAM, and operates on Windows.</w:t>
      </w:r>
    </w:p>
    <w:p w14:paraId="4A35822A" w14:textId="77777777" w:rsidR="004966ED" w:rsidRPr="00DC691A" w:rsidRDefault="004966ED" w:rsidP="004966ED">
      <w:pPr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Example</w:t>
      </w:r>
    </w:p>
    <w:p w14:paraId="01CF74AE" w14:textId="00CCC862" w:rsidR="004966ED" w:rsidRPr="004B6C47" w:rsidRDefault="004966ED" w:rsidP="004966ED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FF0000"/>
          <w:szCs w:val="24"/>
        </w:rPr>
      </w:pPr>
      <w:bookmarkStart w:id="31" w:name="_Hlk185493835"/>
      <w:r>
        <w:rPr>
          <w:rFonts w:ascii="Times New Roman" w:hAnsi="Times New Roman" w:cs="Times New Roman"/>
        </w:rPr>
        <w:t>D</w:t>
      </w:r>
      <w:r w:rsidRPr="00AA7A82">
        <w:rPr>
          <w:rFonts w:ascii="Times New Roman" w:hAnsi="Times New Roman" w:cs="Times New Roman"/>
        </w:rPr>
        <w:t xml:space="preserve">ata </w:t>
      </w:r>
      <w:r>
        <w:rPr>
          <w:rFonts w:ascii="Times New Roman" w:hAnsi="Times New Roman" w:cs="Times New Roman"/>
        </w:rPr>
        <w:t>of</w:t>
      </w:r>
      <w:r w:rsidRPr="00AA7A82">
        <w:rPr>
          <w:rFonts w:ascii="Times New Roman" w:hAnsi="Times New Roman" w:cs="Times New Roman"/>
        </w:rPr>
        <w:t xml:space="preserve"> the phase I trial of </w:t>
      </w:r>
      <w:r>
        <w:rPr>
          <w:rFonts w:ascii="Times New Roman" w:hAnsi="Times New Roman" w:cs="Times New Roman"/>
        </w:rPr>
        <w:t>A</w:t>
      </w:r>
      <w:r w:rsidRPr="00AA7A82">
        <w:rPr>
          <w:rFonts w:ascii="Times New Roman" w:hAnsi="Times New Roman" w:cs="Times New Roman"/>
        </w:rPr>
        <w:t xml:space="preserve">tezolizumab (PCD4989g, NCT01375842; </w:t>
      </w:r>
      <w:r w:rsidRPr="00AA7A82">
        <w:rPr>
          <w:rFonts w:ascii="Times New Roman" w:hAnsi="Times New Roman" w:cs="Times New Roman"/>
          <w:color w:val="C00000"/>
        </w:rPr>
        <w:t>Herbst et al., 2014</w:t>
      </w:r>
      <w:r w:rsidRPr="00AA7A8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from</w:t>
      </w:r>
      <w:r w:rsidRPr="00AA7A82">
        <w:rPr>
          <w:rFonts w:ascii="Times New Roman" w:hAnsi="Times New Roman" w:cs="Times New Roman"/>
        </w:rPr>
        <w:t xml:space="preserve"> Genentech (South S</w:t>
      </w:r>
      <w:r w:rsidRPr="00E00FF7">
        <w:rPr>
          <w:rFonts w:ascii="Times New Roman" w:hAnsi="Times New Roman" w:cs="Times New Roman"/>
          <w:szCs w:val="24"/>
        </w:rPr>
        <w:t>an Francisco, USA)</w:t>
      </w:r>
      <w:r>
        <w:rPr>
          <w:rFonts w:ascii="Times New Roman" w:hAnsi="Times New Roman" w:cs="Times New Roman"/>
          <w:szCs w:val="24"/>
        </w:rPr>
        <w:t xml:space="preserve"> is used as the</w:t>
      </w:r>
      <w:ins w:id="32" w:author="gshieh2_" w:date="2025-04-25T16:44:00Z">
        <w:r w:rsidR="004B6C47">
          <w:rPr>
            <w:rFonts w:ascii="Times New Roman" w:hAnsi="Times New Roman" w:cs="Times New Roman"/>
            <w:szCs w:val="24"/>
          </w:rPr>
          <w:t xml:space="preserve"> independent</w:t>
        </w:r>
      </w:ins>
      <w:r>
        <w:rPr>
          <w:rFonts w:ascii="Times New Roman" w:hAnsi="Times New Roman" w:cs="Times New Roman"/>
          <w:szCs w:val="24"/>
        </w:rPr>
        <w:t xml:space="preserve"> test set</w:t>
      </w:r>
      <w:r w:rsidR="008D3FD4">
        <w:rPr>
          <w:rFonts w:ascii="Times New Roman" w:hAnsi="Times New Roman" w:cs="Times New Roman"/>
          <w:szCs w:val="24"/>
        </w:rPr>
        <w:t xml:space="preserve"> </w:t>
      </w:r>
      <w:r w:rsidR="00041A5C">
        <w:rPr>
          <w:rFonts w:ascii="Times New Roman" w:hAnsi="Times New Roman" w:cs="Times New Roman"/>
          <w:szCs w:val="24"/>
        </w:rPr>
        <w:t xml:space="preserve">for </w:t>
      </w:r>
      <w:del w:id="33" w:author="gshieh2_" w:date="2025-04-25T16:44:00Z">
        <w:r w:rsidR="00041A5C" w:rsidDel="004B6C47">
          <w:rPr>
            <w:rFonts w:ascii="Times New Roman" w:hAnsi="Times New Roman" w:cs="Times New Roman"/>
            <w:szCs w:val="24"/>
          </w:rPr>
          <w:delText xml:space="preserve">both </w:delText>
        </w:r>
      </w:del>
      <w:proofErr w:type="spellStart"/>
      <w:r w:rsidR="00041A5C">
        <w:rPr>
          <w:rFonts w:ascii="Times New Roman" w:hAnsi="Times New Roman" w:cs="Times New Roman"/>
          <w:szCs w:val="24"/>
        </w:rPr>
        <w:t>mUC</w:t>
      </w:r>
      <w:proofErr w:type="spellEnd"/>
      <w:ins w:id="34" w:author="gshieh2_" w:date="2025-04-25T16:45:00Z">
        <w:r w:rsidR="004B6C47">
          <w:rPr>
            <w:rFonts w:ascii="Times New Roman" w:hAnsi="Times New Roman" w:cs="Times New Roman"/>
            <w:szCs w:val="24"/>
          </w:rPr>
          <w:t xml:space="preserve"> (RCC)</w:t>
        </w:r>
      </w:ins>
      <w:r w:rsidR="00041A5C">
        <w:rPr>
          <w:rFonts w:ascii="Times New Roman" w:hAnsi="Times New Roman" w:cs="Times New Roman"/>
          <w:szCs w:val="24"/>
        </w:rPr>
        <w:t xml:space="preserve"> </w:t>
      </w:r>
      <w:del w:id="35" w:author="gshieh2_" w:date="2025-04-25T16:45:00Z">
        <w:r w:rsidR="00041A5C" w:rsidDel="004B6C47">
          <w:rPr>
            <w:rFonts w:ascii="Times New Roman" w:hAnsi="Times New Roman" w:cs="Times New Roman"/>
            <w:szCs w:val="24"/>
          </w:rPr>
          <w:delText>and RCC</w:delText>
        </w:r>
        <w:r w:rsidDel="004B6C47">
          <w:rPr>
            <w:rFonts w:ascii="Times New Roman" w:hAnsi="Times New Roman" w:cs="Times New Roman"/>
            <w:szCs w:val="24"/>
          </w:rPr>
          <w:delText xml:space="preserve">his test </w:delText>
        </w:r>
      </w:del>
      <w:ins w:id="36" w:author="gshieh2_" w:date="2025-04-25T16:45:00Z">
        <w:r w:rsidR="004B6C47">
          <w:rPr>
            <w:rFonts w:ascii="Times New Roman" w:hAnsi="Times New Roman" w:cs="Times New Roman"/>
            <w:szCs w:val="24"/>
          </w:rPr>
          <w:t>These data</w:t>
        </w:r>
      </w:ins>
      <w:r>
        <w:rPr>
          <w:rFonts w:ascii="Times New Roman" w:hAnsi="Times New Roman" w:cs="Times New Roman"/>
          <w:szCs w:val="24"/>
        </w:rPr>
        <w:t>set</w:t>
      </w:r>
      <w:ins w:id="37" w:author="gshieh2_" w:date="2025-04-25T16:45:00Z">
        <w:r w:rsidR="004B6C47">
          <w:rPr>
            <w:rFonts w:ascii="Times New Roman" w:hAnsi="Times New Roman" w:cs="Times New Roman"/>
            <w:szCs w:val="24"/>
          </w:rPr>
          <w:t>s</w:t>
        </w:r>
      </w:ins>
      <w:r>
        <w:rPr>
          <w:rFonts w:ascii="Times New Roman" w:hAnsi="Times New Roman" w:cs="Times New Roman"/>
          <w:szCs w:val="24"/>
        </w:rPr>
        <w:t xml:space="preserve"> </w:t>
      </w:r>
      <w:del w:id="38" w:author="gshieh2_" w:date="2025-04-25T16:45:00Z">
        <w:r w:rsidRPr="00E00FF7" w:rsidDel="004B6C47">
          <w:rPr>
            <w:rFonts w:ascii="Times New Roman" w:hAnsi="Times New Roman" w:cs="Times New Roman"/>
            <w:szCs w:val="24"/>
          </w:rPr>
          <w:delText>contain</w:delText>
        </w:r>
        <w:r w:rsidDel="004B6C47">
          <w:rPr>
            <w:rFonts w:ascii="Times New Roman" w:hAnsi="Times New Roman" w:cs="Times New Roman"/>
            <w:szCs w:val="24"/>
          </w:rPr>
          <w:delText>s</w:delText>
        </w:r>
        <w:r w:rsidRPr="00E00FF7" w:rsidDel="004B6C47">
          <w:rPr>
            <w:rFonts w:ascii="Times New Roman" w:hAnsi="Times New Roman" w:cs="Times New Roman"/>
            <w:szCs w:val="24"/>
          </w:rPr>
          <w:delText xml:space="preserve"> </w:delText>
        </w:r>
      </w:del>
      <w:ins w:id="39" w:author="gshieh2_" w:date="2025-04-25T16:45:00Z">
        <w:r w:rsidR="004B6C47">
          <w:rPr>
            <w:rFonts w:ascii="Times New Roman" w:hAnsi="Times New Roman" w:cs="Times New Roman"/>
            <w:szCs w:val="24"/>
          </w:rPr>
          <w:t>comprise</w:t>
        </w:r>
      </w:ins>
      <w:ins w:id="40" w:author="gshieh2_" w:date="2025-04-25T16:46:00Z">
        <w:r w:rsidR="004B6C47">
          <w:rPr>
            <w:rFonts w:ascii="Times New Roman" w:hAnsi="Times New Roman" w:cs="Times New Roman"/>
            <w:szCs w:val="24"/>
          </w:rPr>
          <w:t xml:space="preserve"> </w:t>
        </w:r>
      </w:ins>
      <w:r w:rsidRPr="008E1B7F">
        <w:rPr>
          <w:rFonts w:ascii="Times New Roman" w:hAnsi="Times New Roman" w:cs="Times New Roman"/>
          <w:szCs w:val="24"/>
        </w:rPr>
        <w:t>whole transcriptome profiles</w:t>
      </w:r>
      <w:r w:rsidRPr="00E00FF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(i.e., </w:t>
      </w:r>
      <w:r>
        <w:rPr>
          <w:rFonts w:ascii="Times New Roman" w:hAnsi="Times New Roman" w:cs="Times New Roman"/>
          <w:szCs w:val="24"/>
        </w:rPr>
        <w:t xml:space="preserve">RNA-seq data) </w:t>
      </w:r>
      <w:r w:rsidRPr="00E00FF7">
        <w:rPr>
          <w:rFonts w:ascii="Times New Roman" w:hAnsi="Times New Roman" w:cs="Times New Roman"/>
          <w:szCs w:val="24"/>
        </w:rPr>
        <w:t xml:space="preserve">and </w:t>
      </w:r>
      <w:r w:rsidRPr="00475135">
        <w:rPr>
          <w:rFonts w:ascii="Times New Roman" w:hAnsi="Times New Roman" w:cs="Times New Roman"/>
          <w:szCs w:val="24"/>
        </w:rPr>
        <w:t xml:space="preserve">clinical information </w:t>
      </w:r>
      <w:del w:id="41" w:author="gshieh2_" w:date="2025-04-25T16:46:00Z">
        <w:r w:rsidRPr="00475135" w:rsidDel="004B6C47">
          <w:rPr>
            <w:rFonts w:ascii="Times New Roman" w:hAnsi="Times New Roman" w:cs="Times New Roman"/>
            <w:szCs w:val="24"/>
          </w:rPr>
          <w:delText xml:space="preserve">for </w:delText>
        </w:r>
      </w:del>
      <w:ins w:id="42" w:author="gshieh2_" w:date="2025-04-25T16:46:00Z">
        <w:r w:rsidR="004B6C47">
          <w:rPr>
            <w:rFonts w:ascii="Times New Roman" w:hAnsi="Times New Roman" w:cs="Times New Roman"/>
            <w:szCs w:val="24"/>
          </w:rPr>
          <w:t>of</w:t>
        </w:r>
        <w:r w:rsidR="004B6C47" w:rsidRPr="00475135">
          <w:rPr>
            <w:rFonts w:ascii="Times New Roman" w:hAnsi="Times New Roman" w:cs="Times New Roman"/>
            <w:szCs w:val="24"/>
          </w:rPr>
          <w:t xml:space="preserve"> </w:t>
        </w:r>
      </w:ins>
      <w:r w:rsidRPr="00475135">
        <w:rPr>
          <w:rFonts w:ascii="Times New Roman" w:hAnsi="Times New Roman" w:cs="Times New Roman"/>
          <w:szCs w:val="24"/>
        </w:rPr>
        <w:t>94</w:t>
      </w:r>
      <w:r w:rsidR="008D3FD4">
        <w:rPr>
          <w:rFonts w:ascii="Times New Roman" w:hAnsi="Times New Roman" w:cs="Times New Roman"/>
          <w:szCs w:val="24"/>
        </w:rPr>
        <w:t xml:space="preserve"> (58)</w:t>
      </w:r>
      <w:r w:rsidRPr="00475135">
        <w:rPr>
          <w:rFonts w:ascii="Times New Roman" w:hAnsi="Times New Roman" w:cs="Times New Roman"/>
          <w:szCs w:val="24"/>
        </w:rPr>
        <w:t xml:space="preserve"> patients with </w:t>
      </w:r>
      <w:proofErr w:type="spellStart"/>
      <w:r w:rsidRPr="00475135">
        <w:rPr>
          <w:rFonts w:ascii="Times New Roman" w:hAnsi="Times New Roman" w:cs="Times New Roman"/>
          <w:szCs w:val="24"/>
        </w:rPr>
        <w:t>mUC</w:t>
      </w:r>
      <w:proofErr w:type="spellEnd"/>
      <w:r w:rsidR="008D3FD4">
        <w:rPr>
          <w:rFonts w:ascii="Times New Roman" w:hAnsi="Times New Roman" w:cs="Times New Roman"/>
          <w:szCs w:val="24"/>
        </w:rPr>
        <w:t xml:space="preserve"> (</w:t>
      </w:r>
      <w:r w:rsidR="00041A5C">
        <w:rPr>
          <w:rFonts w:ascii="Times New Roman" w:hAnsi="Times New Roman" w:cs="Times New Roman"/>
          <w:szCs w:val="24"/>
        </w:rPr>
        <w:t>RCC</w:t>
      </w:r>
      <w:r w:rsidR="008D3FD4">
        <w:rPr>
          <w:rFonts w:ascii="Times New Roman" w:hAnsi="Times New Roman" w:cs="Times New Roman"/>
          <w:szCs w:val="24"/>
        </w:rPr>
        <w:t>)</w:t>
      </w:r>
      <w:r w:rsidRPr="00475135">
        <w:rPr>
          <w:rFonts w:ascii="Times New Roman" w:hAnsi="Times New Roman" w:cs="Times New Roman"/>
          <w:szCs w:val="24"/>
        </w:rPr>
        <w:t xml:space="preserve">. Since the data is </w:t>
      </w:r>
      <w:r w:rsidR="00041A5C">
        <w:rPr>
          <w:rFonts w:ascii="Times New Roman" w:hAnsi="Times New Roman" w:cs="Times New Roman"/>
          <w:szCs w:val="24"/>
        </w:rPr>
        <w:t>normalized</w:t>
      </w:r>
      <w:r w:rsidR="008D3B22">
        <w:rPr>
          <w:rFonts w:ascii="Times New Roman" w:hAnsi="Times New Roman" w:cs="Times New Roman"/>
          <w:szCs w:val="24"/>
        </w:rPr>
        <w:t>,</w:t>
      </w:r>
      <w:r w:rsidR="0040661E">
        <w:rPr>
          <w:rFonts w:ascii="Times New Roman" w:hAnsi="Times New Roman" w:cs="Times New Roman"/>
          <w:szCs w:val="24"/>
        </w:rPr>
        <w:t xml:space="preserve"> the</w:t>
      </w:r>
      <w:r w:rsidR="00CE0753">
        <w:rPr>
          <w:rFonts w:ascii="Times New Roman" w:hAnsi="Times New Roman" w:cs="Times New Roman"/>
          <w:szCs w:val="24"/>
        </w:rPr>
        <w:t xml:space="preserve"> relevant genes</w:t>
      </w:r>
      <w:r w:rsidR="008D3B22">
        <w:rPr>
          <w:rFonts w:ascii="Times New Roman" w:hAnsi="Times New Roman" w:cs="Times New Roman"/>
          <w:szCs w:val="24"/>
        </w:rPr>
        <w:t>, such as</w:t>
      </w:r>
      <w:r w:rsidR="00CE0753">
        <w:rPr>
          <w:rFonts w:ascii="Times New Roman" w:hAnsi="Times New Roman" w:cs="Times New Roman"/>
          <w:szCs w:val="24"/>
        </w:rPr>
        <w:t xml:space="preserve"> </w:t>
      </w:r>
      <w:ins w:id="43" w:author="gshieh2_" w:date="2025-04-25T16:46:00Z">
        <w:r w:rsidR="004B6C47">
          <w:rPr>
            <w:rFonts w:ascii="Times New Roman" w:hAnsi="Times New Roman" w:cs="Times New Roman"/>
            <w:szCs w:val="24"/>
          </w:rPr>
          <w:t xml:space="preserve">the </w:t>
        </w:r>
      </w:ins>
      <w:r w:rsidR="008D3B22" w:rsidRPr="00475135">
        <w:rPr>
          <w:rFonts w:ascii="Times New Roman" w:hAnsi="Times New Roman" w:cs="Times New Roman"/>
          <w:szCs w:val="24"/>
        </w:rPr>
        <w:t>49</w:t>
      </w:r>
      <w:r w:rsidR="008D3B22">
        <w:rPr>
          <w:rFonts w:ascii="Times New Roman" w:hAnsi="Times New Roman" w:cs="Times New Roman"/>
          <w:szCs w:val="24"/>
        </w:rPr>
        <w:t xml:space="preserve"> (27)</w:t>
      </w:r>
      <w:r w:rsidR="008D3B22" w:rsidRPr="00475135">
        <w:rPr>
          <w:rFonts w:ascii="Times New Roman" w:hAnsi="Times New Roman" w:cs="Times New Roman"/>
          <w:szCs w:val="24"/>
        </w:rPr>
        <w:t xml:space="preserve"> genes </w:t>
      </w:r>
      <w:ins w:id="44" w:author="gshieh2_" w:date="2025-04-25T16:47:00Z">
        <w:r w:rsidR="004B6C47">
          <w:rPr>
            <w:rFonts w:ascii="Times New Roman" w:hAnsi="Times New Roman" w:cs="Times New Roman"/>
            <w:szCs w:val="24"/>
          </w:rPr>
          <w:t xml:space="preserve">of the </w:t>
        </w:r>
        <w:proofErr w:type="spellStart"/>
        <w:r w:rsidR="004B6C47">
          <w:rPr>
            <w:rFonts w:ascii="Times New Roman" w:hAnsi="Times New Roman" w:cs="Times New Roman"/>
            <w:szCs w:val="24"/>
          </w:rPr>
          <w:t>LogitDA</w:t>
        </w:r>
        <w:proofErr w:type="spellEnd"/>
        <w:r w:rsidR="004B6C47">
          <w:rPr>
            <w:rFonts w:ascii="Times New Roman" w:hAnsi="Times New Roman" w:cs="Times New Roman"/>
            <w:szCs w:val="24"/>
          </w:rPr>
          <w:t xml:space="preserve"> predictor </w:t>
        </w:r>
      </w:ins>
      <w:r w:rsidR="008D3B22">
        <w:rPr>
          <w:rFonts w:ascii="Times New Roman" w:hAnsi="Times New Roman" w:cs="Times New Roman"/>
          <w:szCs w:val="24"/>
        </w:rPr>
        <w:t>for</w:t>
      </w:r>
      <w:r w:rsidR="008D3B22" w:rsidRPr="00475135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8D3B22" w:rsidRPr="00475135">
        <w:rPr>
          <w:rFonts w:ascii="Times New Roman" w:hAnsi="Times New Roman" w:cs="Times New Roman"/>
          <w:szCs w:val="24"/>
        </w:rPr>
        <w:t>mUC</w:t>
      </w:r>
      <w:proofErr w:type="spellEnd"/>
      <w:r w:rsidR="008D3B22">
        <w:rPr>
          <w:rFonts w:ascii="Times New Roman" w:hAnsi="Times New Roman" w:cs="Times New Roman"/>
          <w:szCs w:val="24"/>
        </w:rPr>
        <w:t xml:space="preserve"> (RCC), </w:t>
      </w:r>
      <w:r w:rsidR="00CE0753">
        <w:rPr>
          <w:rFonts w:ascii="Times New Roman" w:hAnsi="Times New Roman" w:cs="Times New Roman"/>
          <w:szCs w:val="24"/>
        </w:rPr>
        <w:t xml:space="preserve">are </w:t>
      </w:r>
      <w:proofErr w:type="gramStart"/>
      <w:r w:rsidR="00CE0753">
        <w:rPr>
          <w:rFonts w:ascii="Times New Roman" w:hAnsi="Times New Roman" w:cs="Times New Roman"/>
          <w:szCs w:val="24"/>
        </w:rPr>
        <w:t>extracted</w:t>
      </w:r>
      <w:r w:rsidR="008D3B22">
        <w:rPr>
          <w:rFonts w:ascii="Times New Roman" w:hAnsi="Times New Roman" w:cs="Times New Roman"/>
          <w:szCs w:val="24"/>
        </w:rPr>
        <w:t xml:space="preserve"> </w:t>
      </w:r>
      <w:r w:rsidRPr="00475135">
        <w:rPr>
          <w:rFonts w:ascii="Times New Roman" w:hAnsi="Times New Roman" w:cs="Times New Roman"/>
          <w:szCs w:val="24"/>
        </w:rPr>
        <w:t xml:space="preserve"> </w:t>
      </w:r>
      <w:r w:rsidRPr="00475135">
        <w:rPr>
          <w:rFonts w:ascii="Times New Roman" w:eastAsia="Times New Roman" w:hAnsi="Times New Roman" w:cs="Times New Roman"/>
          <w:szCs w:val="24"/>
        </w:rPr>
        <w:t>(</w:t>
      </w:r>
      <w:proofErr w:type="gramEnd"/>
      <w:r w:rsidRPr="00475135">
        <w:rPr>
          <w:rFonts w:ascii="Times New Roman" w:eastAsia="Times New Roman" w:hAnsi="Times New Roman" w:cs="Times New Roman"/>
          <w:szCs w:val="24"/>
        </w:rPr>
        <w:t xml:space="preserve">Yuan </w:t>
      </w:r>
      <w:r w:rsidRPr="00475135">
        <w:rPr>
          <w:rFonts w:ascii="Times New Roman" w:eastAsia="Times New Roman" w:hAnsi="Times New Roman" w:cs="Times New Roman"/>
          <w:iCs/>
          <w:szCs w:val="24"/>
        </w:rPr>
        <w:t>et al.,</w:t>
      </w:r>
      <w:r w:rsidRPr="00475135">
        <w:rPr>
          <w:rFonts w:ascii="Times New Roman" w:eastAsia="Times New Roman" w:hAnsi="Times New Roman" w:cs="Times New Roman"/>
          <w:szCs w:val="24"/>
        </w:rPr>
        <w:t xml:space="preserve"> 2023; </w:t>
      </w:r>
      <w:r w:rsidRPr="00475135">
        <w:rPr>
          <w:rFonts w:ascii="Times New Roman" w:eastAsia="Times New Roman" w:hAnsi="Times New Roman" w:cs="Times New Roman"/>
          <w:color w:val="FF0000"/>
          <w:szCs w:val="24"/>
        </w:rPr>
        <w:t xml:space="preserve">Langfelder </w:t>
      </w:r>
      <w:r w:rsidRPr="00475135">
        <w:rPr>
          <w:rFonts w:ascii="Times New Roman" w:eastAsia="Times New Roman" w:hAnsi="Times New Roman" w:cs="Times New Roman"/>
          <w:iCs/>
          <w:color w:val="FF0000"/>
          <w:szCs w:val="24"/>
        </w:rPr>
        <w:t>et al.,</w:t>
      </w:r>
      <w:r w:rsidRPr="00475135">
        <w:rPr>
          <w:rFonts w:ascii="Times New Roman" w:eastAsia="Times New Roman" w:hAnsi="Times New Roman" w:cs="Times New Roman"/>
          <w:szCs w:val="24"/>
        </w:rPr>
        <w:t xml:space="preserve"> </w:t>
      </w:r>
      <w:r w:rsidRPr="00475135">
        <w:rPr>
          <w:rFonts w:ascii="Times New Roman" w:eastAsia="Times New Roman" w:hAnsi="Times New Roman" w:cs="Times New Roman"/>
          <w:color w:val="FF0000"/>
          <w:szCs w:val="24"/>
        </w:rPr>
        <w:t>2025</w:t>
      </w:r>
      <w:r w:rsidRPr="00475135">
        <w:rPr>
          <w:rFonts w:ascii="Times New Roman" w:eastAsia="Times New Roman" w:hAnsi="Times New Roman" w:cs="Times New Roman"/>
          <w:color w:val="000000" w:themeColor="text1"/>
          <w:szCs w:val="24"/>
        </w:rPr>
        <w:t>)</w:t>
      </w:r>
      <w:r w:rsidRPr="00475135">
        <w:rPr>
          <w:rFonts w:ascii="Times New Roman" w:eastAsia="Times New Roman" w:hAnsi="Times New Roman" w:cs="Times New Roman"/>
          <w:szCs w:val="24"/>
        </w:rPr>
        <w:t xml:space="preserve">. Then </w:t>
      </w:r>
      <w:r w:rsidR="007A4737">
        <w:rPr>
          <w:rFonts w:ascii="Times New Roman" w:eastAsia="Times New Roman" w:hAnsi="Times New Roman" w:cs="Times New Roman"/>
          <w:szCs w:val="24"/>
        </w:rPr>
        <w:t xml:space="preserve">the system </w:t>
      </w:r>
      <w:r w:rsidRPr="00475135">
        <w:rPr>
          <w:rFonts w:ascii="Times New Roman" w:eastAsia="Times New Roman" w:hAnsi="Times New Roman" w:cs="Times New Roman"/>
          <w:szCs w:val="24"/>
        </w:rPr>
        <w:t xml:space="preserve">performs standardization step </w:t>
      </w:r>
      <w:del w:id="45" w:author="gshieh2_" w:date="2025-04-25T16:48:00Z">
        <w:r w:rsidR="00CE0753" w:rsidDel="004B6C47">
          <w:rPr>
            <w:rFonts w:ascii="Times New Roman" w:eastAsia="Times New Roman" w:hAnsi="Times New Roman" w:cs="Times New Roman"/>
            <w:szCs w:val="24"/>
          </w:rPr>
          <w:delText>(only for mUC)</w:delText>
        </w:r>
      </w:del>
      <w:r w:rsidR="00CE0753">
        <w:rPr>
          <w:rFonts w:ascii="Times New Roman" w:eastAsia="Times New Roman" w:hAnsi="Times New Roman" w:cs="Times New Roman"/>
          <w:szCs w:val="24"/>
        </w:rPr>
        <w:t xml:space="preserve"> </w:t>
      </w:r>
      <w:r w:rsidRPr="00475135">
        <w:rPr>
          <w:rFonts w:ascii="Times New Roman" w:eastAsia="Times New Roman" w:hAnsi="Times New Roman" w:cs="Times New Roman"/>
          <w:szCs w:val="24"/>
        </w:rPr>
        <w:t xml:space="preserve">and </w:t>
      </w:r>
      <w:proofErr w:type="spellStart"/>
      <w:ins w:id="46" w:author="gshieh2_" w:date="2025-04-25T16:48:00Z">
        <w:r w:rsidR="004B6C47">
          <w:rPr>
            <w:rFonts w:ascii="Times New Roman" w:eastAsia="Times New Roman" w:hAnsi="Times New Roman" w:cs="Times New Roman"/>
            <w:szCs w:val="24"/>
          </w:rPr>
          <w:t>LogitDA</w:t>
        </w:r>
        <w:proofErr w:type="spellEnd"/>
        <w:r w:rsidR="004B6C47">
          <w:rPr>
            <w:rFonts w:ascii="Times New Roman" w:eastAsia="Times New Roman" w:hAnsi="Times New Roman" w:cs="Times New Roman"/>
            <w:szCs w:val="24"/>
          </w:rPr>
          <w:t xml:space="preserve"> </w:t>
        </w:r>
      </w:ins>
      <w:r w:rsidRPr="00475135">
        <w:rPr>
          <w:rFonts w:ascii="Times New Roman" w:hAnsi="Times New Roman" w:cs="Times New Roman"/>
        </w:rPr>
        <w:t xml:space="preserve">predicts the </w:t>
      </w:r>
      <w:del w:id="47" w:author="gshieh2_" w:date="2025-04-25T16:49:00Z">
        <w:r w:rsidRPr="00475135" w:rsidDel="004B6C47">
          <w:rPr>
            <w:rFonts w:ascii="Times New Roman" w:hAnsi="Times New Roman" w:cs="Times New Roman"/>
          </w:rPr>
          <w:delText xml:space="preserve">treatment </w:delText>
        </w:r>
      </w:del>
      <w:r w:rsidRPr="00475135">
        <w:rPr>
          <w:rFonts w:ascii="Times New Roman" w:hAnsi="Times New Roman" w:cs="Times New Roman"/>
        </w:rPr>
        <w:t xml:space="preserve">response </w:t>
      </w:r>
      <w:ins w:id="48" w:author="gshieh2_" w:date="2025-04-25T16:49:00Z">
        <w:r w:rsidR="004B6C47">
          <w:rPr>
            <w:rFonts w:ascii="Times New Roman" w:hAnsi="Times New Roman" w:cs="Times New Roman"/>
          </w:rPr>
          <w:t xml:space="preserve">of the test set </w:t>
        </w:r>
      </w:ins>
      <w:r w:rsidRPr="00475135">
        <w:rPr>
          <w:rFonts w:ascii="Times New Roman" w:hAnsi="Times New Roman" w:cs="Times New Roman"/>
        </w:rPr>
        <w:t xml:space="preserve">to Atezolizumab </w:t>
      </w:r>
      <w:del w:id="49" w:author="gshieh2_" w:date="2025-04-25T16:49:00Z">
        <w:r w:rsidRPr="00475135" w:rsidDel="004B6C47">
          <w:rPr>
            <w:rFonts w:ascii="Times New Roman" w:hAnsi="Times New Roman" w:cs="Times New Roman"/>
          </w:rPr>
          <w:delText xml:space="preserve">using a trained </w:delText>
        </w:r>
        <w:r w:rsidRPr="00475135" w:rsidDel="004B6C47">
          <w:rPr>
            <w:rFonts w:ascii="Times New Roman" w:eastAsia="Times New Roman" w:hAnsi="Times New Roman" w:cs="Times New Roman"/>
            <w:szCs w:val="24"/>
          </w:rPr>
          <w:delText xml:space="preserve">logistic regression model </w:delText>
        </w:r>
      </w:del>
      <w:r w:rsidRPr="00475135">
        <w:rPr>
          <w:rFonts w:ascii="Times New Roman" w:eastAsia="Times New Roman" w:hAnsi="Times New Roman" w:cs="Times New Roman"/>
          <w:szCs w:val="24"/>
        </w:rPr>
        <w:t>(</w:t>
      </w:r>
      <w:bookmarkStart w:id="50" w:name="_Hlk188620639"/>
      <w:r w:rsidRPr="00475135">
        <w:rPr>
          <w:rFonts w:ascii="Times New Roman" w:eastAsia="Times New Roman" w:hAnsi="Times New Roman" w:cs="Times New Roman"/>
          <w:color w:val="FF0000"/>
          <w:szCs w:val="24"/>
        </w:rPr>
        <w:t xml:space="preserve">Langfelder </w:t>
      </w:r>
      <w:r w:rsidRPr="00475135">
        <w:rPr>
          <w:rFonts w:ascii="Times New Roman" w:eastAsia="Times New Roman" w:hAnsi="Times New Roman" w:cs="Times New Roman"/>
          <w:iCs/>
          <w:color w:val="FF0000"/>
          <w:szCs w:val="24"/>
        </w:rPr>
        <w:t>et al.,</w:t>
      </w:r>
      <w:r w:rsidRPr="00475135">
        <w:rPr>
          <w:rFonts w:ascii="Times New Roman" w:eastAsia="Times New Roman" w:hAnsi="Times New Roman" w:cs="Times New Roman"/>
          <w:iCs/>
          <w:szCs w:val="24"/>
        </w:rPr>
        <w:t xml:space="preserve"> </w:t>
      </w:r>
      <w:r w:rsidRPr="00475135">
        <w:rPr>
          <w:rFonts w:ascii="Times New Roman" w:eastAsia="Times New Roman" w:hAnsi="Times New Roman" w:cs="Times New Roman"/>
          <w:color w:val="FF0000"/>
          <w:szCs w:val="24"/>
        </w:rPr>
        <w:t>2025</w:t>
      </w:r>
      <w:bookmarkEnd w:id="50"/>
      <w:r w:rsidRPr="00475135">
        <w:rPr>
          <w:rFonts w:ascii="Times New Roman" w:eastAsia="Times New Roman" w:hAnsi="Times New Roman" w:cs="Times New Roman"/>
          <w:szCs w:val="24"/>
        </w:rPr>
        <w:t>)</w:t>
      </w:r>
      <w:r w:rsidRPr="00475135">
        <w:rPr>
          <w:rFonts w:ascii="Times New Roman" w:hAnsi="Times New Roman" w:cs="Times New Roman"/>
        </w:rPr>
        <w:t>.</w:t>
      </w:r>
      <w:bookmarkEnd w:id="31"/>
      <w:r w:rsidRPr="00475135">
        <w:rPr>
          <w:rFonts w:ascii="Times New Roman" w:hAnsi="Times New Roman" w:cs="Times New Roman"/>
          <w:szCs w:val="24"/>
        </w:rPr>
        <w:t xml:space="preserve"> </w:t>
      </w:r>
      <w:ins w:id="51" w:author="gshieh2_" w:date="2025-04-25T16:50:00Z">
        <w:r w:rsidR="004B6C47">
          <w:rPr>
            <w:rFonts w:ascii="Times New Roman" w:eastAsia="Times New Roman" w:hAnsi="Times New Roman" w:cs="Times New Roman"/>
            <w:szCs w:val="24"/>
          </w:rPr>
          <w:t>For PCD4989g (</w:t>
        </w:r>
        <w:proofErr w:type="spellStart"/>
        <w:r w:rsidR="004B6C47">
          <w:rPr>
            <w:rFonts w:ascii="Times New Roman" w:eastAsia="Times New Roman" w:hAnsi="Times New Roman" w:cs="Times New Roman"/>
            <w:szCs w:val="24"/>
          </w:rPr>
          <w:t>mUC</w:t>
        </w:r>
        <w:proofErr w:type="spellEnd"/>
        <w:r w:rsidR="004B6C47">
          <w:rPr>
            <w:rFonts w:ascii="Times New Roman" w:eastAsia="Times New Roman" w:hAnsi="Times New Roman" w:cs="Times New Roman"/>
            <w:szCs w:val="24"/>
          </w:rPr>
          <w:t>) [PCD</w:t>
        </w:r>
      </w:ins>
      <w:ins w:id="52" w:author="gshieh2_" w:date="2025-04-25T16:52:00Z">
        <w:r w:rsidR="004B6C47">
          <w:rPr>
            <w:rFonts w:ascii="Times New Roman" w:eastAsia="Times New Roman" w:hAnsi="Times New Roman" w:cs="Times New Roman"/>
            <w:szCs w:val="24"/>
          </w:rPr>
          <w:t>4989g</w:t>
        </w:r>
      </w:ins>
      <w:ins w:id="53" w:author="gshieh2_" w:date="2025-04-25T16:50:00Z">
        <w:r w:rsidR="004B6C47">
          <w:rPr>
            <w:rFonts w:ascii="Times New Roman" w:eastAsia="Times New Roman" w:hAnsi="Times New Roman" w:cs="Times New Roman"/>
            <w:szCs w:val="24"/>
          </w:rPr>
          <w:t xml:space="preserve"> (RCC)]</w:t>
        </w:r>
        <w:r w:rsidR="004B6C47">
          <w:rPr>
            <w:rFonts w:ascii="Times New Roman" w:eastAsia="Times New Roman" w:hAnsi="Times New Roman" w:cs="Times New Roman"/>
            <w:szCs w:val="24"/>
          </w:rPr>
          <w:t>,</w:t>
        </w:r>
        <w:r w:rsidR="004B6C47">
          <w:rPr>
            <w:rFonts w:ascii="Times New Roman" w:eastAsia="Times New Roman" w:hAnsi="Times New Roman" w:cs="Times New Roman"/>
            <w:szCs w:val="24"/>
          </w:rPr>
          <w:t xml:space="preserve"> </w:t>
        </w:r>
        <w:r w:rsidR="004B6C47" w:rsidRPr="00475135">
          <w:rPr>
            <w:rFonts w:ascii="Times New Roman" w:eastAsia="Times New Roman" w:hAnsi="Times New Roman" w:cs="Times New Roman"/>
            <w:szCs w:val="24"/>
          </w:rPr>
          <w:t>the</w:t>
        </w:r>
        <w:r w:rsidR="004B6C47">
          <w:rPr>
            <w:rFonts w:ascii="Times New Roman" w:eastAsia="Times New Roman" w:hAnsi="Times New Roman" w:cs="Times New Roman"/>
            <w:szCs w:val="24"/>
          </w:rPr>
          <w:t>ir</w:t>
        </w:r>
      </w:ins>
      <w:del w:id="54" w:author="gshieh2_" w:date="2025-04-25T16:50:00Z">
        <w:r w:rsidRPr="00475135" w:rsidDel="004B6C47">
          <w:rPr>
            <w:rFonts w:ascii="Times New Roman" w:eastAsia="Times New Roman" w:hAnsi="Times New Roman" w:cs="Times New Roman"/>
            <w:szCs w:val="24"/>
          </w:rPr>
          <w:delText>Using</w:delText>
        </w:r>
        <w:r w:rsidRPr="00475135" w:rsidDel="004B6C47">
          <w:rPr>
            <w:rFonts w:ascii="Times New Roman" w:eastAsia="Times New Roman" w:hAnsi="Times New Roman" w:cs="Times New Roman"/>
            <w:i/>
            <w:szCs w:val="24"/>
          </w:rPr>
          <w:delText xml:space="preserve"> </w:delText>
        </w:r>
        <w:r w:rsidRPr="00475135" w:rsidDel="004B6C47">
          <w:rPr>
            <w:rFonts w:ascii="Times New Roman" w:eastAsia="Times New Roman" w:hAnsi="Times New Roman" w:cs="Times New Roman"/>
            <w:szCs w:val="24"/>
          </w:rPr>
          <w:delText>the gene expression of these 49</w:delText>
        </w:r>
        <w:r w:rsidR="00CE0753" w:rsidDel="004B6C47">
          <w:rPr>
            <w:rFonts w:ascii="Times New Roman" w:eastAsia="Times New Roman" w:hAnsi="Times New Roman" w:cs="Times New Roman"/>
            <w:szCs w:val="24"/>
          </w:rPr>
          <w:delText xml:space="preserve"> (27)</w:delText>
        </w:r>
        <w:r w:rsidRPr="00475135" w:rsidDel="004B6C47">
          <w:rPr>
            <w:rFonts w:ascii="Times New Roman" w:eastAsia="Times New Roman" w:hAnsi="Times New Roman" w:cs="Times New Roman"/>
            <w:szCs w:val="24"/>
          </w:rPr>
          <w:delText xml:space="preserve"> genes</w:delText>
        </w:r>
        <w:r w:rsidR="00CE0753" w:rsidDel="004B6C47">
          <w:rPr>
            <w:rFonts w:ascii="Times New Roman" w:eastAsia="Times New Roman" w:hAnsi="Times New Roman" w:cs="Times New Roman"/>
            <w:szCs w:val="24"/>
          </w:rPr>
          <w:delText xml:space="preserve"> for mUC (</w:delText>
        </w:r>
        <w:r w:rsidR="00041A5C" w:rsidDel="004B6C47">
          <w:rPr>
            <w:rFonts w:ascii="Times New Roman" w:eastAsia="Times New Roman" w:hAnsi="Times New Roman" w:cs="Times New Roman"/>
            <w:szCs w:val="24"/>
          </w:rPr>
          <w:delText>RCC</w:delText>
        </w:r>
        <w:r w:rsidR="00CE0753" w:rsidDel="004B6C47">
          <w:rPr>
            <w:rFonts w:ascii="Times New Roman" w:eastAsia="Times New Roman" w:hAnsi="Times New Roman" w:cs="Times New Roman"/>
            <w:szCs w:val="24"/>
          </w:rPr>
          <w:delText>)</w:delText>
        </w:r>
        <w:r w:rsidRPr="00475135" w:rsidDel="004B6C47">
          <w:rPr>
            <w:rFonts w:ascii="Times New Roman" w:eastAsia="Times New Roman" w:hAnsi="Times New Roman" w:cs="Times New Roman"/>
            <w:szCs w:val="24"/>
          </w:rPr>
          <w:delText>, the highe</w:delText>
        </w:r>
        <w:r w:rsidRPr="00D71DBA" w:rsidDel="004B6C47">
          <w:rPr>
            <w:rFonts w:ascii="Times New Roman" w:eastAsia="Times New Roman" w:hAnsi="Times New Roman" w:cs="Times New Roman"/>
            <w:szCs w:val="24"/>
          </w:rPr>
          <w:delText>st</w:delText>
        </w:r>
      </w:del>
      <w:r w:rsidRPr="00D71DBA">
        <w:rPr>
          <w:rFonts w:ascii="Times New Roman" w:eastAsia="Times New Roman" w:hAnsi="Times New Roman" w:cs="Times New Roman"/>
          <w:szCs w:val="24"/>
        </w:rPr>
        <w:t xml:space="preserve"> prediction </w:t>
      </w:r>
      <w:r>
        <w:rPr>
          <w:rFonts w:ascii="Times New Roman" w:eastAsia="Times New Roman" w:hAnsi="Times New Roman" w:cs="Times New Roman"/>
          <w:szCs w:val="24"/>
        </w:rPr>
        <w:t xml:space="preserve">metrics </w:t>
      </w:r>
      <w:del w:id="55" w:author="gshieh2_" w:date="2025-04-25T16:51:00Z">
        <w:r w:rsidDel="004B6C47">
          <w:rPr>
            <w:rFonts w:ascii="Times New Roman" w:eastAsia="Times New Roman" w:hAnsi="Times New Roman" w:cs="Times New Roman"/>
            <w:szCs w:val="24"/>
          </w:rPr>
          <w:delText xml:space="preserve">for the test set </w:delText>
        </w:r>
      </w:del>
      <w:r>
        <w:rPr>
          <w:rFonts w:ascii="Times New Roman" w:eastAsia="Times New Roman" w:hAnsi="Times New Roman" w:cs="Times New Roman"/>
          <w:szCs w:val="24"/>
        </w:rPr>
        <w:t xml:space="preserve">are as follows: an </w:t>
      </w:r>
      <w:r w:rsidRPr="00D71DBA">
        <w:rPr>
          <w:rFonts w:ascii="Times New Roman" w:eastAsia="Times New Roman" w:hAnsi="Times New Roman" w:cs="Times New Roman"/>
          <w:szCs w:val="24"/>
        </w:rPr>
        <w:t>AUC</w:t>
      </w:r>
      <w:r w:rsidRPr="00AC349A">
        <w:rPr>
          <w:rFonts w:ascii="Times New Roman" w:eastAsia="Times New Roman" w:hAnsi="Times New Roman" w:cs="Times New Roman"/>
          <w:szCs w:val="24"/>
        </w:rPr>
        <w:t xml:space="preserve"> </w:t>
      </w:r>
      <w:r>
        <w:rPr>
          <w:rFonts w:ascii="Times New Roman" w:eastAsia="Times New Roman" w:hAnsi="Times New Roman" w:cs="Times New Roman"/>
          <w:szCs w:val="24"/>
        </w:rPr>
        <w:t>of 0.7</w:t>
      </w:r>
      <w:r w:rsidR="001B7733">
        <w:rPr>
          <w:rFonts w:ascii="Times New Roman" w:eastAsia="Times New Roman" w:hAnsi="Times New Roman" w:cs="Times New Roman"/>
          <w:szCs w:val="24"/>
        </w:rPr>
        <w:t>5</w:t>
      </w:r>
      <w:r w:rsidR="00CE0753">
        <w:rPr>
          <w:rFonts w:ascii="Times New Roman" w:eastAsia="Times New Roman" w:hAnsi="Times New Roman" w:cs="Times New Roman"/>
          <w:szCs w:val="24"/>
        </w:rPr>
        <w:t xml:space="preserve"> (0.</w:t>
      </w:r>
      <w:r w:rsidR="001B7733">
        <w:rPr>
          <w:rFonts w:ascii="Times New Roman" w:eastAsia="Times New Roman" w:hAnsi="Times New Roman" w:cs="Times New Roman"/>
          <w:szCs w:val="24"/>
        </w:rPr>
        <w:t>72</w:t>
      </w:r>
      <w:r w:rsidR="00CE0753">
        <w:rPr>
          <w:rFonts w:ascii="Times New Roman" w:eastAsia="Times New Roman" w:hAnsi="Times New Roman" w:cs="Times New Roman"/>
          <w:szCs w:val="24"/>
        </w:rPr>
        <w:t>)</w:t>
      </w:r>
      <w:r>
        <w:rPr>
          <w:rFonts w:ascii="Times New Roman" w:eastAsia="Times New Roman" w:hAnsi="Times New Roman" w:cs="Times New Roman"/>
          <w:szCs w:val="24"/>
        </w:rPr>
        <w:t xml:space="preserve"> and accuracy </w:t>
      </w:r>
      <w:proofErr w:type="gramStart"/>
      <w:r>
        <w:rPr>
          <w:rFonts w:ascii="Times New Roman" w:eastAsia="Times New Roman" w:hAnsi="Times New Roman" w:cs="Times New Roman"/>
          <w:szCs w:val="24"/>
        </w:rPr>
        <w:t xml:space="preserve">of </w:t>
      </w:r>
      <w:r w:rsidR="001F4BC2">
        <w:rPr>
          <w:rFonts w:ascii="Times New Roman" w:eastAsia="Times New Roman" w:hAnsi="Times New Roman" w:cs="Times New Roman"/>
          <w:szCs w:val="24"/>
        </w:rPr>
        <w:t xml:space="preserve"> </w:t>
      </w:r>
      <w:r w:rsidR="001B7733">
        <w:rPr>
          <w:rFonts w:ascii="Times New Roman" w:eastAsia="Times New Roman" w:hAnsi="Times New Roman" w:cs="Times New Roman"/>
          <w:szCs w:val="24"/>
        </w:rPr>
        <w:t>0.7</w:t>
      </w:r>
      <w:r w:rsidR="001B7733">
        <w:rPr>
          <w:rFonts w:ascii="Times New Roman" w:hAnsi="Times New Roman" w:cs="Times New Roman"/>
        </w:rPr>
        <w:t>1</w:t>
      </w:r>
      <w:proofErr w:type="gramEnd"/>
      <w:r w:rsidR="00CE0753">
        <w:rPr>
          <w:rFonts w:ascii="Times New Roman" w:eastAsia="Times New Roman" w:hAnsi="Times New Roman" w:cs="Times New Roman"/>
          <w:szCs w:val="24"/>
        </w:rPr>
        <w:t xml:space="preserve"> (</w:t>
      </w:r>
      <w:r w:rsidR="001B7733">
        <w:rPr>
          <w:rFonts w:ascii="Times New Roman" w:eastAsia="Times New Roman" w:hAnsi="Times New Roman" w:cs="Times New Roman"/>
          <w:szCs w:val="24"/>
        </w:rPr>
        <w:t>0.</w:t>
      </w:r>
      <w:r w:rsidR="001B7733" w:rsidRPr="001B7733">
        <w:rPr>
          <w:rFonts w:ascii="Times New Roman" w:eastAsia="Times New Roman" w:hAnsi="Times New Roman" w:cs="Times New Roman"/>
          <w:szCs w:val="24"/>
        </w:rPr>
        <w:t xml:space="preserve"> </w:t>
      </w:r>
      <w:r w:rsidR="001B7733">
        <w:rPr>
          <w:rFonts w:ascii="Times New Roman" w:eastAsia="Times New Roman" w:hAnsi="Times New Roman" w:cs="Times New Roman"/>
          <w:szCs w:val="24"/>
        </w:rPr>
        <w:t>8</w:t>
      </w:r>
      <w:r w:rsidR="001B7733">
        <w:rPr>
          <w:rFonts w:ascii="Times New Roman" w:hAnsi="Times New Roman"/>
          <w:szCs w:val="24"/>
        </w:rPr>
        <w:t>3</w:t>
      </w:r>
      <w:r w:rsidR="00CE0753">
        <w:rPr>
          <w:rFonts w:ascii="Times New Roman" w:eastAsia="Times New Roman" w:hAnsi="Times New Roman" w:cs="Times New Roman"/>
          <w:szCs w:val="24"/>
        </w:rPr>
        <w:t>)</w:t>
      </w:r>
      <w:r>
        <w:rPr>
          <w:rFonts w:ascii="Times New Roman" w:eastAsia="Times New Roman" w:hAnsi="Times New Roman" w:cs="Times New Roman"/>
          <w:szCs w:val="24"/>
        </w:rPr>
        <w:t xml:space="preserve">. Among the 94 </w:t>
      </w:r>
      <w:r w:rsidR="00CE0753">
        <w:rPr>
          <w:rFonts w:ascii="Times New Roman" w:eastAsia="Times New Roman" w:hAnsi="Times New Roman" w:cs="Times New Roman"/>
          <w:szCs w:val="24"/>
        </w:rPr>
        <w:t xml:space="preserve">(58) </w:t>
      </w:r>
      <w:r>
        <w:rPr>
          <w:rFonts w:ascii="Times New Roman" w:eastAsia="Times New Roman" w:hAnsi="Times New Roman" w:cs="Times New Roman"/>
          <w:szCs w:val="24"/>
        </w:rPr>
        <w:t xml:space="preserve">patients, the true positives (TP) and the true negatives (TN) are 12 </w:t>
      </w:r>
      <w:r w:rsidR="00CE0753">
        <w:rPr>
          <w:rFonts w:ascii="Times New Roman" w:eastAsia="Times New Roman" w:hAnsi="Times New Roman" w:cs="Times New Roman"/>
          <w:szCs w:val="24"/>
        </w:rPr>
        <w:t>(</w:t>
      </w:r>
      <w:r w:rsidR="001B7733">
        <w:rPr>
          <w:rFonts w:ascii="Times New Roman" w:eastAsia="Times New Roman" w:hAnsi="Times New Roman" w:cs="Times New Roman"/>
          <w:szCs w:val="24"/>
        </w:rPr>
        <w:t>4</w:t>
      </w:r>
      <w:r w:rsidR="00CE0753">
        <w:rPr>
          <w:rFonts w:ascii="Times New Roman" w:eastAsia="Times New Roman" w:hAnsi="Times New Roman" w:cs="Times New Roman"/>
          <w:szCs w:val="24"/>
        </w:rPr>
        <w:t xml:space="preserve">) </w:t>
      </w:r>
      <w:r>
        <w:rPr>
          <w:rFonts w:ascii="Times New Roman" w:eastAsia="Times New Roman" w:hAnsi="Times New Roman" w:cs="Times New Roman"/>
          <w:szCs w:val="24"/>
        </w:rPr>
        <w:t>and 5</w:t>
      </w:r>
      <w:r w:rsidR="001B7733">
        <w:rPr>
          <w:rFonts w:ascii="Times New Roman" w:eastAsia="Times New Roman" w:hAnsi="Times New Roman" w:cs="Times New Roman"/>
          <w:szCs w:val="24"/>
        </w:rPr>
        <w:t>5</w:t>
      </w:r>
      <w:r w:rsidR="00CE0753">
        <w:rPr>
          <w:rFonts w:ascii="Times New Roman" w:eastAsia="Times New Roman" w:hAnsi="Times New Roman" w:cs="Times New Roman"/>
          <w:szCs w:val="24"/>
        </w:rPr>
        <w:t xml:space="preserve"> (4</w:t>
      </w:r>
      <w:r w:rsidR="001B7733">
        <w:rPr>
          <w:rFonts w:ascii="Times New Roman" w:eastAsia="Times New Roman" w:hAnsi="Times New Roman" w:cs="Times New Roman"/>
          <w:szCs w:val="24"/>
        </w:rPr>
        <w:t>4</w:t>
      </w:r>
      <w:r w:rsidR="00CE0753">
        <w:rPr>
          <w:rFonts w:ascii="Times New Roman" w:eastAsia="Times New Roman" w:hAnsi="Times New Roman" w:cs="Times New Roman"/>
          <w:szCs w:val="24"/>
        </w:rPr>
        <w:t>)</w:t>
      </w:r>
      <w:r>
        <w:rPr>
          <w:rFonts w:ascii="Times New Roman" w:eastAsia="Times New Roman" w:hAnsi="Times New Roman" w:cs="Times New Roman"/>
          <w:szCs w:val="24"/>
        </w:rPr>
        <w:t xml:space="preserve">, respectively, corresponding to a sensitivity of 54% </w:t>
      </w:r>
      <w:r w:rsidR="00CE0753">
        <w:rPr>
          <w:rFonts w:ascii="Times New Roman" w:eastAsia="Times New Roman" w:hAnsi="Times New Roman" w:cs="Times New Roman"/>
          <w:szCs w:val="24"/>
        </w:rPr>
        <w:t>(</w:t>
      </w:r>
      <w:r w:rsidR="0050249F">
        <w:rPr>
          <w:rFonts w:ascii="Times New Roman" w:eastAsia="Times New Roman" w:hAnsi="Times New Roman" w:cs="Times New Roman"/>
          <w:szCs w:val="24"/>
        </w:rPr>
        <w:t>50</w:t>
      </w:r>
      <w:r w:rsidR="00CE0753">
        <w:rPr>
          <w:rFonts w:ascii="Times New Roman" w:eastAsia="Times New Roman" w:hAnsi="Times New Roman" w:cs="Times New Roman"/>
          <w:szCs w:val="24"/>
        </w:rPr>
        <w:t xml:space="preserve">%) </w:t>
      </w:r>
      <w:r>
        <w:rPr>
          <w:rFonts w:ascii="Times New Roman" w:eastAsia="Times New Roman" w:hAnsi="Times New Roman" w:cs="Times New Roman"/>
          <w:szCs w:val="24"/>
        </w:rPr>
        <w:t>and a specificity of 7</w:t>
      </w:r>
      <w:r w:rsidR="0050249F">
        <w:rPr>
          <w:rFonts w:ascii="Times New Roman" w:eastAsia="Times New Roman" w:hAnsi="Times New Roman" w:cs="Times New Roman"/>
          <w:szCs w:val="24"/>
        </w:rPr>
        <w:t>6</w:t>
      </w:r>
      <w:r>
        <w:rPr>
          <w:rFonts w:ascii="Times New Roman" w:eastAsia="Times New Roman" w:hAnsi="Times New Roman" w:cs="Times New Roman"/>
          <w:szCs w:val="24"/>
        </w:rPr>
        <w:t>%</w:t>
      </w:r>
      <w:r w:rsidR="00CE0753">
        <w:rPr>
          <w:rFonts w:ascii="Times New Roman" w:eastAsia="Times New Roman" w:hAnsi="Times New Roman" w:cs="Times New Roman"/>
          <w:szCs w:val="24"/>
        </w:rPr>
        <w:t xml:space="preserve"> (</w:t>
      </w:r>
      <w:r w:rsidR="0050249F">
        <w:rPr>
          <w:rFonts w:ascii="Times New Roman" w:eastAsia="Times New Roman" w:hAnsi="Times New Roman" w:cs="Times New Roman"/>
          <w:szCs w:val="24"/>
        </w:rPr>
        <w:t>88</w:t>
      </w:r>
      <w:r w:rsidR="00CE0753">
        <w:rPr>
          <w:rFonts w:ascii="Times New Roman" w:eastAsia="Times New Roman" w:hAnsi="Times New Roman" w:cs="Times New Roman"/>
          <w:szCs w:val="24"/>
        </w:rPr>
        <w:t>%)</w:t>
      </w:r>
      <w:r>
        <w:rPr>
          <w:rFonts w:ascii="Times New Roman" w:eastAsia="Times New Roman" w:hAnsi="Times New Roman" w:cs="Times New Roman"/>
          <w:szCs w:val="24"/>
        </w:rPr>
        <w:t xml:space="preserve">. </w:t>
      </w:r>
      <w:r w:rsidRPr="003E5445">
        <w:rPr>
          <w:rFonts w:ascii="Times New Roman" w:eastAsia="Times New Roman" w:hAnsi="Times New Roman" w:cs="Times New Roman"/>
          <w:szCs w:val="24"/>
        </w:rPr>
        <w:t>This whole process takes about 2 minutes</w:t>
      </w:r>
      <w:del w:id="56" w:author="gshieh2_" w:date="2025-04-25T16:51:00Z">
        <w:r w:rsidRPr="003E5445" w:rsidDel="004B6C47">
          <w:rPr>
            <w:rFonts w:ascii="Times New Roman" w:eastAsia="Times New Roman" w:hAnsi="Times New Roman" w:cs="Times New Roman"/>
            <w:szCs w:val="24"/>
          </w:rPr>
          <w:delText>.</w:delText>
        </w:r>
        <w:r w:rsidDel="004B6C47">
          <w:rPr>
            <w:rFonts w:ascii="Times New Roman" w:eastAsia="Times New Roman" w:hAnsi="Times New Roman" w:cs="Times New Roman"/>
            <w:szCs w:val="24"/>
          </w:rPr>
          <w:delText xml:space="preserve"> For processed dat</w:delText>
        </w:r>
        <w:r w:rsidRPr="003E5445" w:rsidDel="004B6C47">
          <w:rPr>
            <w:rFonts w:ascii="Times New Roman" w:eastAsia="Times New Roman" w:hAnsi="Times New Roman" w:cs="Times New Roman"/>
            <w:szCs w:val="24"/>
          </w:rPr>
          <w:delText>a, it takes around</w:delText>
        </w:r>
      </w:del>
      <w:ins w:id="57" w:author="gshieh2_" w:date="2025-04-25T16:51:00Z">
        <w:r w:rsidR="004B6C47">
          <w:rPr>
            <w:rFonts w:ascii="Times New Roman" w:eastAsia="Times New Roman" w:hAnsi="Times New Roman" w:cs="Times New Roman"/>
            <w:szCs w:val="24"/>
          </w:rPr>
          <w:t xml:space="preserve"> </w:t>
        </w:r>
        <w:r w:rsidR="004B6C47">
          <w:rPr>
            <w:rFonts w:ascii="Times New Roman" w:eastAsia="Times New Roman" w:hAnsi="Times New Roman" w:cs="Times New Roman"/>
            <w:szCs w:val="24"/>
          </w:rPr>
          <w:lastRenderedPageBreak/>
          <w:t>in which preprocessing takes about</w:t>
        </w:r>
      </w:ins>
      <w:r w:rsidRPr="003E5445">
        <w:rPr>
          <w:rFonts w:ascii="Times New Roman" w:eastAsia="Times New Roman" w:hAnsi="Times New Roman" w:cs="Times New Roman"/>
          <w:szCs w:val="24"/>
        </w:rPr>
        <w:t xml:space="preserve"> 2.6 seconds.</w:t>
      </w:r>
    </w:p>
    <w:p w14:paraId="0EBBEE83" w14:textId="77777777" w:rsidR="004966ED" w:rsidRDefault="004966ED" w:rsidP="004966ED">
      <w:pPr>
        <w:pStyle w:val="ListParagraph"/>
        <w:widowControl/>
        <w:spacing w:before="100" w:beforeAutospacing="1" w:after="100" w:afterAutospacing="1"/>
        <w:ind w:leftChars="0"/>
        <w:jc w:val="both"/>
        <w:rPr>
          <w:rFonts w:ascii="Times New Roman" w:hAnsi="Times New Roman" w:cs="Times New Roman"/>
          <w:b/>
          <w:bCs/>
          <w:szCs w:val="24"/>
        </w:rPr>
      </w:pPr>
    </w:p>
    <w:p w14:paraId="5AB9CD04" w14:textId="77777777" w:rsidR="004966ED" w:rsidRPr="00594ECC" w:rsidRDefault="004966ED" w:rsidP="004966ED">
      <w:pPr>
        <w:pStyle w:val="ListParagraph"/>
        <w:widowControl/>
        <w:numPr>
          <w:ilvl w:val="0"/>
          <w:numId w:val="2"/>
        </w:numPr>
        <w:spacing w:before="100" w:beforeAutospacing="1" w:after="100" w:afterAutospacing="1"/>
        <w:ind w:leftChars="0"/>
        <w:jc w:val="both"/>
        <w:rPr>
          <w:rFonts w:ascii="Times New Roman" w:hAnsi="Times New Roman" w:cs="Times New Roman"/>
          <w:b/>
          <w:bCs/>
          <w:szCs w:val="24"/>
        </w:rPr>
      </w:pPr>
      <w:r w:rsidRPr="00594ECC">
        <w:rPr>
          <w:rFonts w:ascii="Times New Roman" w:hAnsi="Times New Roman" w:cs="Times New Roman" w:hint="eastAsia"/>
          <w:b/>
          <w:bCs/>
          <w:szCs w:val="24"/>
        </w:rPr>
        <w:t>C</w:t>
      </w:r>
      <w:r w:rsidRPr="00594ECC">
        <w:rPr>
          <w:rFonts w:ascii="Times New Roman" w:hAnsi="Times New Roman" w:cs="Times New Roman"/>
          <w:b/>
          <w:bCs/>
          <w:szCs w:val="24"/>
        </w:rPr>
        <w:t>onclusion</w:t>
      </w:r>
    </w:p>
    <w:p w14:paraId="49E8C3AD" w14:textId="005C8DDA" w:rsidR="004966ED" w:rsidRPr="00594ECC" w:rsidRDefault="00CE0753" w:rsidP="004966ED">
      <w:pPr>
        <w:spacing w:before="120" w:after="120"/>
        <w:jc w:val="both"/>
        <w:rPr>
          <w:rFonts w:ascii="Times New Roman" w:hAnsi="Times New Roman" w:cs="Times New Roman"/>
          <w:b/>
          <w:bCs/>
          <w:szCs w:val="24"/>
        </w:rPr>
      </w:pPr>
      <w:r w:rsidRPr="00CE0753">
        <w:rPr>
          <w:rFonts w:ascii="Times New Roman" w:eastAsia="PMingLiU" w:hAnsi="Times New Roman" w:cs="Times New Roman"/>
          <w:szCs w:val="24"/>
        </w:rPr>
        <w:t xml:space="preserve">In conclusion, by deploying our </w:t>
      </w:r>
      <w:r w:rsidR="002E09C2">
        <w:rPr>
          <w:rFonts w:ascii="Times New Roman" w:eastAsia="PMingLiU" w:hAnsi="Times New Roman" w:cs="Times New Roman"/>
          <w:szCs w:val="24"/>
        </w:rPr>
        <w:t>web-</w:t>
      </w:r>
      <w:r w:rsidRPr="00CE0753">
        <w:rPr>
          <w:rFonts w:ascii="Times New Roman" w:eastAsia="PMingLiU" w:hAnsi="Times New Roman" w:cs="Times New Roman"/>
          <w:szCs w:val="24"/>
        </w:rPr>
        <w:t>tool on server with an accessible link, users can obtain treatment response predicti</w:t>
      </w:r>
      <w:r w:rsidR="002E09C2">
        <w:rPr>
          <w:rFonts w:ascii="Times New Roman" w:eastAsia="PMingLiU" w:hAnsi="Times New Roman" w:cs="Times New Roman"/>
          <w:szCs w:val="24"/>
        </w:rPr>
        <w:t>ons</w:t>
      </w:r>
      <w:r w:rsidRPr="00CE0753">
        <w:rPr>
          <w:rFonts w:ascii="Times New Roman" w:eastAsia="PMingLiU" w:hAnsi="Times New Roman" w:cs="Times New Roman"/>
          <w:szCs w:val="24"/>
        </w:rPr>
        <w:t xml:space="preserve"> </w:t>
      </w:r>
      <w:r w:rsidR="002E09C2">
        <w:rPr>
          <w:rFonts w:ascii="Times New Roman" w:eastAsia="PMingLiU" w:hAnsi="Times New Roman" w:cs="Times New Roman"/>
          <w:szCs w:val="24"/>
        </w:rPr>
        <w:t xml:space="preserve">from anywhere </w:t>
      </w:r>
      <w:r w:rsidRPr="00CE0753">
        <w:rPr>
          <w:rFonts w:ascii="Times New Roman" w:eastAsia="PMingLiU" w:hAnsi="Times New Roman" w:cs="Times New Roman"/>
          <w:szCs w:val="24"/>
        </w:rPr>
        <w:t xml:space="preserve">conveniently with internet access. This web-based deployment </w:t>
      </w:r>
      <w:r w:rsidR="002E09C2">
        <w:rPr>
          <w:rFonts w:ascii="Times New Roman" w:eastAsia="PMingLiU" w:hAnsi="Times New Roman" w:cs="Times New Roman"/>
          <w:szCs w:val="24"/>
        </w:rPr>
        <w:t xml:space="preserve">makes it possible for </w:t>
      </w:r>
      <w:r w:rsidR="002E09C2" w:rsidRPr="00CE0753">
        <w:rPr>
          <w:rFonts w:ascii="Times New Roman" w:eastAsia="PMingLiU" w:hAnsi="Times New Roman" w:cs="Times New Roman"/>
          <w:szCs w:val="24"/>
        </w:rPr>
        <w:t xml:space="preserve">healthcare professionals to generate insights through a simple browser interface </w:t>
      </w:r>
      <w:r w:rsidR="001A4C4E">
        <w:rPr>
          <w:rFonts w:ascii="Times New Roman" w:eastAsia="PMingLiU" w:hAnsi="Times New Roman" w:cs="Times New Roman"/>
          <w:szCs w:val="24"/>
        </w:rPr>
        <w:t>without the need</w:t>
      </w:r>
      <w:r w:rsidRPr="00CE0753">
        <w:rPr>
          <w:rFonts w:ascii="Times New Roman" w:eastAsia="PMingLiU" w:hAnsi="Times New Roman" w:cs="Times New Roman"/>
          <w:szCs w:val="24"/>
        </w:rPr>
        <w:t xml:space="preserve"> for local installation and computational resources. This cloud deployment strategy significantly broadens the </w:t>
      </w:r>
      <w:del w:id="58" w:author="gshieh2_" w:date="2025-04-25T16:42:00Z">
        <w:r w:rsidRPr="00CE0753" w:rsidDel="004B6C47">
          <w:rPr>
            <w:rFonts w:ascii="Times New Roman" w:eastAsia="PMingLiU" w:hAnsi="Times New Roman" w:cs="Times New Roman"/>
            <w:szCs w:val="24"/>
          </w:rPr>
          <w:delText>usability</w:delText>
        </w:r>
      </w:del>
      <w:r w:rsidRPr="00CE0753">
        <w:rPr>
          <w:rFonts w:ascii="Times New Roman" w:eastAsia="PMingLiU" w:hAnsi="Times New Roman" w:cs="Times New Roman"/>
          <w:szCs w:val="24"/>
        </w:rPr>
        <w:t xml:space="preserve"> </w:t>
      </w:r>
      <w:ins w:id="59" w:author="gshieh2_" w:date="2025-04-25T16:42:00Z">
        <w:r w:rsidR="004B6C47">
          <w:rPr>
            <w:rFonts w:ascii="Times New Roman" w:eastAsia="PMingLiU" w:hAnsi="Times New Roman" w:cs="Times New Roman"/>
            <w:szCs w:val="24"/>
          </w:rPr>
          <w:t xml:space="preserve">usefulness </w:t>
        </w:r>
      </w:ins>
      <w:r w:rsidRPr="00CE0753">
        <w:rPr>
          <w:rFonts w:ascii="Times New Roman" w:eastAsia="PMingLiU" w:hAnsi="Times New Roman" w:cs="Times New Roman"/>
          <w:szCs w:val="24"/>
        </w:rPr>
        <w:t xml:space="preserve">and impact of the system, making advanced drug response predictions accessible to a wider audience across various healthcare settings </w:t>
      </w:r>
      <w:del w:id="60" w:author="gshieh2_" w:date="2025-04-25T16:42:00Z">
        <w:r w:rsidRPr="00CE0753" w:rsidDel="004B6C47">
          <w:rPr>
            <w:rFonts w:ascii="Times New Roman" w:eastAsia="PMingLiU" w:hAnsi="Times New Roman" w:cs="Times New Roman"/>
            <w:szCs w:val="24"/>
          </w:rPr>
          <w:delText>and geographical locations</w:delText>
        </w:r>
      </w:del>
      <w:ins w:id="61" w:author="gshieh2_" w:date="2025-04-25T16:43:00Z">
        <w:r w:rsidR="004B6C47">
          <w:rPr>
            <w:rFonts w:ascii="Times New Roman" w:eastAsia="PMingLiU" w:hAnsi="Times New Roman" w:cs="Times New Roman"/>
            <w:szCs w:val="24"/>
          </w:rPr>
          <w:t xml:space="preserve"> </w:t>
        </w:r>
      </w:ins>
      <w:ins w:id="62" w:author="gshieh2_" w:date="2025-04-25T16:42:00Z">
        <w:r w:rsidR="004B6C47">
          <w:rPr>
            <w:rFonts w:ascii="Times New Roman" w:eastAsia="PMingLiU" w:hAnsi="Times New Roman" w:cs="Times New Roman"/>
            <w:szCs w:val="24"/>
          </w:rPr>
          <w:t>worldwide</w:t>
        </w:r>
      </w:ins>
      <w:r w:rsidRPr="00CE0753">
        <w:rPr>
          <w:rFonts w:ascii="Times New Roman" w:eastAsia="PMingLiU" w:hAnsi="Times New Roman" w:cs="Times New Roman"/>
          <w:szCs w:val="24"/>
        </w:rPr>
        <w:t>.</w:t>
      </w:r>
      <w:r>
        <w:rPr>
          <w:rFonts w:ascii="Times New Roman" w:eastAsia="PMingLiU" w:hAnsi="Times New Roman" w:cs="Times New Roman"/>
          <w:szCs w:val="24"/>
        </w:rPr>
        <w:t xml:space="preserve"> </w:t>
      </w:r>
      <w:r w:rsidR="004966ED" w:rsidRPr="00594ECC">
        <w:rPr>
          <w:rFonts w:ascii="Times New Roman" w:hAnsi="Times New Roman" w:cs="Times New Roman"/>
          <w:b/>
          <w:bCs/>
          <w:szCs w:val="24"/>
        </w:rPr>
        <w:t>Acknowledgment</w:t>
      </w:r>
    </w:p>
    <w:p w14:paraId="01A79CA4" w14:textId="77777777" w:rsidR="004966ED" w:rsidRPr="00594ECC" w:rsidRDefault="004966ED" w:rsidP="004966ED">
      <w:pPr>
        <w:spacing w:before="120" w:after="120"/>
        <w:jc w:val="both"/>
        <w:rPr>
          <w:rFonts w:ascii="Times New Roman" w:hAnsi="Times New Roman" w:cs="Times New Roman"/>
          <w:b/>
          <w:bCs/>
          <w:szCs w:val="24"/>
        </w:rPr>
      </w:pPr>
      <w:r w:rsidRPr="00594ECC">
        <w:rPr>
          <w:rFonts w:ascii="Times New Roman" w:hAnsi="Times New Roman" w:cs="Times New Roman" w:hint="eastAsia"/>
          <w:b/>
          <w:bCs/>
          <w:szCs w:val="24"/>
        </w:rPr>
        <w:t>C</w:t>
      </w:r>
      <w:r w:rsidRPr="00594ECC">
        <w:rPr>
          <w:rFonts w:ascii="Times New Roman" w:hAnsi="Times New Roman" w:cs="Times New Roman"/>
          <w:b/>
          <w:bCs/>
          <w:szCs w:val="24"/>
        </w:rPr>
        <w:t>onflict of interest</w:t>
      </w:r>
    </w:p>
    <w:p w14:paraId="1630FC6C" w14:textId="77777777" w:rsidR="004966ED" w:rsidRDefault="004966ED" w:rsidP="004966ED">
      <w:pPr>
        <w:spacing w:before="120" w:after="120"/>
        <w:jc w:val="both"/>
        <w:rPr>
          <w:rFonts w:ascii="Times New Roman" w:hAnsi="Times New Roman" w:cs="Times New Roman"/>
          <w:szCs w:val="24"/>
        </w:rPr>
      </w:pPr>
      <w:r w:rsidRPr="00594ECC">
        <w:rPr>
          <w:rFonts w:ascii="Times New Roman" w:hAnsi="Times New Roman" w:cs="Times New Roman" w:hint="eastAsia"/>
          <w:szCs w:val="24"/>
        </w:rPr>
        <w:t>N</w:t>
      </w:r>
      <w:r w:rsidRPr="00594ECC">
        <w:rPr>
          <w:rFonts w:ascii="Times New Roman" w:hAnsi="Times New Roman" w:cs="Times New Roman"/>
          <w:szCs w:val="24"/>
        </w:rPr>
        <w:t>one declared.</w:t>
      </w:r>
    </w:p>
    <w:p w14:paraId="70508197" w14:textId="77777777" w:rsidR="004966ED" w:rsidRPr="00594ECC" w:rsidRDefault="004966ED" w:rsidP="004966ED">
      <w:pPr>
        <w:spacing w:before="120" w:after="120"/>
        <w:jc w:val="both"/>
        <w:rPr>
          <w:rFonts w:ascii="Times New Roman" w:hAnsi="Times New Roman" w:cs="Times New Roman"/>
          <w:b/>
          <w:bCs/>
          <w:szCs w:val="24"/>
        </w:rPr>
      </w:pPr>
      <w:r w:rsidRPr="00594ECC">
        <w:rPr>
          <w:rFonts w:ascii="Times New Roman" w:hAnsi="Times New Roman" w:cs="Times New Roman" w:hint="eastAsia"/>
          <w:b/>
          <w:bCs/>
          <w:szCs w:val="24"/>
        </w:rPr>
        <w:t>F</w:t>
      </w:r>
      <w:r w:rsidRPr="00594ECC">
        <w:rPr>
          <w:rFonts w:ascii="Times New Roman" w:hAnsi="Times New Roman" w:cs="Times New Roman"/>
          <w:b/>
          <w:bCs/>
          <w:szCs w:val="24"/>
        </w:rPr>
        <w:t>unding</w:t>
      </w:r>
    </w:p>
    <w:p w14:paraId="5B8878B3" w14:textId="77777777" w:rsidR="004966ED" w:rsidRPr="00D71DBA" w:rsidRDefault="004966ED" w:rsidP="004966ED">
      <w:pPr>
        <w:spacing w:before="120" w:after="120"/>
        <w:jc w:val="both"/>
        <w:rPr>
          <w:rFonts w:ascii="Times New Roman" w:hAnsi="Times New Roman" w:cs="Times New Roman"/>
          <w:b/>
          <w:bCs/>
          <w:szCs w:val="24"/>
        </w:rPr>
      </w:pPr>
      <w:r w:rsidRPr="00D71DBA">
        <w:rPr>
          <w:rFonts w:ascii="Times New Roman" w:hAnsi="Times New Roman" w:cs="Times New Roman"/>
          <w:b/>
          <w:bCs/>
          <w:szCs w:val="24"/>
        </w:rPr>
        <w:t>References</w:t>
      </w:r>
    </w:p>
    <w:p w14:paraId="1D8B5068" w14:textId="77777777" w:rsidR="004966ED" w:rsidRPr="000E1170" w:rsidRDefault="004966ED" w:rsidP="004966ED">
      <w:pPr>
        <w:pStyle w:val="EndNoteBibliography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71DBA">
        <w:rPr>
          <w:rFonts w:ascii="Times New Roman" w:hAnsi="Times New Roman" w:cs="Times New Roman"/>
          <w:sz w:val="20"/>
          <w:szCs w:val="20"/>
        </w:rPr>
        <w:fldChar w:fldCharType="begin"/>
      </w:r>
      <w:r w:rsidRPr="002D299D">
        <w:rPr>
          <w:rFonts w:ascii="Times New Roman" w:hAnsi="Times New Roman" w:cs="Times New Roman"/>
          <w:sz w:val="20"/>
          <w:szCs w:val="20"/>
        </w:rPr>
        <w:instrText xml:space="preserve"> ADDIN EN.REFLIST </w:instrText>
      </w:r>
      <w:r w:rsidRPr="00D71DBA">
        <w:rPr>
          <w:rFonts w:ascii="Times New Roman" w:hAnsi="Times New Roman" w:cs="Times New Roman"/>
          <w:sz w:val="20"/>
          <w:szCs w:val="20"/>
        </w:rPr>
        <w:fldChar w:fldCharType="separate"/>
      </w:r>
      <w:r w:rsidRPr="000E1170">
        <w:rPr>
          <w:rFonts w:ascii="Times New Roman" w:hAnsi="Times New Roman" w:cs="Times New Roman"/>
          <w:sz w:val="20"/>
          <w:szCs w:val="20"/>
        </w:rPr>
        <w:t xml:space="preserve">Balar, A.V., Galsky, M.D. and Rosenberg, J.E. Atezolizumab as first-line treatment in cisplatin-ineligible patients with locally advanced and metastatic urothelial carcinoma: a single-arm, multicentre, phase 2 trial (vol 389, pg 67, 2017). </w:t>
      </w:r>
      <w:r w:rsidRPr="000E1170">
        <w:rPr>
          <w:rFonts w:ascii="Times New Roman" w:hAnsi="Times New Roman" w:cs="Times New Roman"/>
          <w:i/>
          <w:sz w:val="20"/>
          <w:szCs w:val="20"/>
        </w:rPr>
        <w:t>Lancet</w:t>
      </w:r>
      <w:r w:rsidRPr="000E1170">
        <w:rPr>
          <w:rFonts w:ascii="Times New Roman" w:hAnsi="Times New Roman" w:cs="Times New Roman"/>
          <w:sz w:val="20"/>
          <w:szCs w:val="20"/>
        </w:rPr>
        <w:t xml:space="preserve"> 2017;390(10097):848-848.</w:t>
      </w:r>
    </w:p>
    <w:p w14:paraId="04987668" w14:textId="77777777" w:rsidR="004966ED" w:rsidRPr="00D71DBA" w:rsidRDefault="004966ED" w:rsidP="004966ED">
      <w:pPr>
        <w:pStyle w:val="EndNoteBibliography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71DBA">
        <w:rPr>
          <w:rFonts w:ascii="Times New Roman" w:hAnsi="Times New Roman" w:cs="Times New Roman"/>
          <w:sz w:val="20"/>
          <w:szCs w:val="20"/>
        </w:rPr>
        <w:t>Bray, F.</w:t>
      </w:r>
      <w:r w:rsidRPr="00D71DBA">
        <w:rPr>
          <w:rFonts w:ascii="Times New Roman" w:hAnsi="Times New Roman" w:cs="Times New Roman"/>
          <w:i/>
          <w:sz w:val="20"/>
          <w:szCs w:val="20"/>
        </w:rPr>
        <w:t>, et al.</w:t>
      </w:r>
      <w:r w:rsidRPr="00D71DBA">
        <w:rPr>
          <w:rFonts w:ascii="Times New Roman" w:hAnsi="Times New Roman" w:cs="Times New Roman"/>
          <w:sz w:val="20"/>
          <w:szCs w:val="20"/>
        </w:rPr>
        <w:t xml:space="preserve"> Global cancer statistics 2018: GLOBOCAN estimates of incidence and mortality worldwide for 36 cancers in 185 countries (vol 68, pg 394, 2018). </w:t>
      </w:r>
      <w:r w:rsidRPr="00D71DBA">
        <w:rPr>
          <w:rFonts w:ascii="Times New Roman" w:hAnsi="Times New Roman" w:cs="Times New Roman"/>
          <w:i/>
          <w:sz w:val="20"/>
          <w:szCs w:val="20"/>
        </w:rPr>
        <w:t>Ca-Cancer J Clin</w:t>
      </w:r>
      <w:r w:rsidRPr="00D71DBA">
        <w:rPr>
          <w:rFonts w:ascii="Times New Roman" w:hAnsi="Times New Roman" w:cs="Times New Roman"/>
          <w:sz w:val="20"/>
          <w:szCs w:val="20"/>
        </w:rPr>
        <w:t xml:space="preserve"> 2020;70(4):313-</w:t>
      </w:r>
      <w:r w:rsidRPr="00D71DBA">
        <w:rPr>
          <w:rFonts w:ascii="Times New Roman" w:hAnsi="Times New Roman" w:cs="Times New Roman"/>
          <w:sz w:val="20"/>
          <w:szCs w:val="20"/>
        </w:rPr>
        <w:t>313.</w:t>
      </w:r>
    </w:p>
    <w:p w14:paraId="68033857" w14:textId="77777777" w:rsidR="004966ED" w:rsidRPr="00D71DBA" w:rsidRDefault="004966ED" w:rsidP="004966ED">
      <w:pPr>
        <w:pStyle w:val="EndNoteBibliography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71DBA">
        <w:rPr>
          <w:rFonts w:ascii="Times New Roman" w:hAnsi="Times New Roman" w:cs="Times New Roman"/>
          <w:sz w:val="20"/>
          <w:szCs w:val="20"/>
        </w:rPr>
        <w:t>Gajate, P.</w:t>
      </w:r>
      <w:r w:rsidRPr="00D71DBA">
        <w:rPr>
          <w:rFonts w:ascii="Times New Roman" w:hAnsi="Times New Roman" w:cs="Times New Roman"/>
          <w:i/>
          <w:sz w:val="20"/>
          <w:szCs w:val="20"/>
        </w:rPr>
        <w:t>, et al.</w:t>
      </w:r>
      <w:r w:rsidRPr="00D71DBA">
        <w:rPr>
          <w:rFonts w:ascii="Times New Roman" w:hAnsi="Times New Roman" w:cs="Times New Roman"/>
          <w:sz w:val="20"/>
          <w:szCs w:val="20"/>
        </w:rPr>
        <w:t xml:space="preserve"> Practice change in the management of metastatic urothelial carcinoma after ASCO 2020. </w:t>
      </w:r>
      <w:r w:rsidRPr="00D71DBA">
        <w:rPr>
          <w:rFonts w:ascii="Times New Roman" w:hAnsi="Times New Roman" w:cs="Times New Roman"/>
          <w:i/>
          <w:sz w:val="20"/>
          <w:szCs w:val="20"/>
        </w:rPr>
        <w:t>World J Clin Oncol</w:t>
      </w:r>
      <w:r w:rsidRPr="00D71DBA">
        <w:rPr>
          <w:rFonts w:ascii="Times New Roman" w:hAnsi="Times New Roman" w:cs="Times New Roman"/>
          <w:sz w:val="20"/>
          <w:szCs w:val="20"/>
        </w:rPr>
        <w:t xml:space="preserve"> 2020;11(12):976-+.</w:t>
      </w:r>
    </w:p>
    <w:p w14:paraId="5E954329" w14:textId="77777777" w:rsidR="004966ED" w:rsidRPr="00D71DBA" w:rsidRDefault="004966ED" w:rsidP="004966ED">
      <w:pPr>
        <w:pStyle w:val="EndNoteBibliography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71DBA">
        <w:rPr>
          <w:rFonts w:ascii="Times New Roman" w:hAnsi="Times New Roman" w:cs="Times New Roman"/>
          <w:sz w:val="20"/>
          <w:szCs w:val="20"/>
        </w:rPr>
        <w:t xml:space="preserve">Li, C.X., Chen, J. and Su, Z.J. KIF4A is a promising prognostic marker and correlates with immune infiltration in clear cell renal cell carcinoma. </w:t>
      </w:r>
      <w:r w:rsidRPr="00D71DBA">
        <w:rPr>
          <w:rFonts w:ascii="Times New Roman" w:hAnsi="Times New Roman" w:cs="Times New Roman"/>
          <w:i/>
          <w:sz w:val="20"/>
          <w:szCs w:val="20"/>
        </w:rPr>
        <w:t>Transl Cancer Res</w:t>
      </w:r>
      <w:r w:rsidRPr="00D71DBA">
        <w:rPr>
          <w:rFonts w:ascii="Times New Roman" w:hAnsi="Times New Roman" w:cs="Times New Roman"/>
          <w:sz w:val="20"/>
          <w:szCs w:val="20"/>
        </w:rPr>
        <w:t xml:space="preserve"> 2020;9(11):7165-7173.</w:t>
      </w:r>
    </w:p>
    <w:p w14:paraId="1F3E68C5" w14:textId="77777777" w:rsidR="004966ED" w:rsidRPr="00D71DBA" w:rsidRDefault="004966ED" w:rsidP="004966ED">
      <w:pPr>
        <w:pStyle w:val="EndNoteBibliography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71DBA">
        <w:rPr>
          <w:rFonts w:ascii="Times New Roman" w:hAnsi="Times New Roman" w:cs="Times New Roman"/>
          <w:sz w:val="20"/>
          <w:szCs w:val="20"/>
        </w:rPr>
        <w:t>Naimi, A.</w:t>
      </w:r>
      <w:r w:rsidRPr="00D71DBA">
        <w:rPr>
          <w:rFonts w:ascii="Times New Roman" w:hAnsi="Times New Roman" w:cs="Times New Roman"/>
          <w:i/>
          <w:sz w:val="20"/>
          <w:szCs w:val="20"/>
        </w:rPr>
        <w:t>, et al.</w:t>
      </w:r>
      <w:r w:rsidRPr="00D71DBA">
        <w:rPr>
          <w:rFonts w:ascii="Times New Roman" w:hAnsi="Times New Roman" w:cs="Times New Roman"/>
          <w:sz w:val="20"/>
          <w:szCs w:val="20"/>
        </w:rPr>
        <w:t xml:space="preserve"> Tumor immunotherapies by immune checkpoint inhibitors (ICIs); the pros and cons. </w:t>
      </w:r>
      <w:r w:rsidRPr="00D71DBA">
        <w:rPr>
          <w:rFonts w:ascii="Times New Roman" w:hAnsi="Times New Roman" w:cs="Times New Roman"/>
          <w:i/>
          <w:sz w:val="20"/>
          <w:szCs w:val="20"/>
        </w:rPr>
        <w:t>Cell Commun Signal</w:t>
      </w:r>
      <w:r w:rsidRPr="00D71DBA">
        <w:rPr>
          <w:rFonts w:ascii="Times New Roman" w:hAnsi="Times New Roman" w:cs="Times New Roman"/>
          <w:sz w:val="20"/>
          <w:szCs w:val="20"/>
        </w:rPr>
        <w:t xml:space="preserve"> 2022;20(1).</w:t>
      </w:r>
    </w:p>
    <w:p w14:paraId="3845FE1F" w14:textId="77777777" w:rsidR="004966ED" w:rsidRPr="00D71DBA" w:rsidRDefault="004966ED" w:rsidP="004966ED">
      <w:pPr>
        <w:pStyle w:val="EndNoteBibliography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71DBA">
        <w:rPr>
          <w:rFonts w:ascii="Times New Roman" w:hAnsi="Times New Roman" w:cs="Times New Roman"/>
          <w:sz w:val="20"/>
          <w:szCs w:val="20"/>
        </w:rPr>
        <w:t>Powles, T.</w:t>
      </w:r>
      <w:r w:rsidRPr="00D71DBA">
        <w:rPr>
          <w:rFonts w:ascii="Times New Roman" w:hAnsi="Times New Roman" w:cs="Times New Roman"/>
          <w:i/>
          <w:sz w:val="20"/>
          <w:szCs w:val="20"/>
        </w:rPr>
        <w:t>, et al.</w:t>
      </w:r>
      <w:r w:rsidRPr="00D71DBA">
        <w:rPr>
          <w:rFonts w:ascii="Times New Roman" w:hAnsi="Times New Roman" w:cs="Times New Roman"/>
          <w:sz w:val="20"/>
          <w:szCs w:val="20"/>
        </w:rPr>
        <w:t xml:space="preserve"> Atezolizumab versus chemotherapy in patients with platinum-treated locally advanced or metastatic urothelial carcinoma (IMvigor211): a multicentre, open-label, phase 3 randomised controlled trial. </w:t>
      </w:r>
      <w:r w:rsidRPr="00D71DBA">
        <w:rPr>
          <w:rFonts w:ascii="Times New Roman" w:hAnsi="Times New Roman" w:cs="Times New Roman"/>
          <w:i/>
          <w:sz w:val="20"/>
          <w:szCs w:val="20"/>
        </w:rPr>
        <w:t>Lancet</w:t>
      </w:r>
      <w:r w:rsidRPr="00D71DBA">
        <w:rPr>
          <w:rFonts w:ascii="Times New Roman" w:hAnsi="Times New Roman" w:cs="Times New Roman"/>
          <w:sz w:val="20"/>
          <w:szCs w:val="20"/>
        </w:rPr>
        <w:t xml:space="preserve"> 2018;391(10122):748-757.</w:t>
      </w:r>
    </w:p>
    <w:p w14:paraId="7032B9B6" w14:textId="77777777" w:rsidR="004966ED" w:rsidRPr="00D71DBA" w:rsidRDefault="004966ED" w:rsidP="004966ED">
      <w:pPr>
        <w:pStyle w:val="EndNoteBibliography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D71DBA">
        <w:rPr>
          <w:rFonts w:ascii="Times New Roman" w:hAnsi="Times New Roman" w:cs="Times New Roman"/>
          <w:sz w:val="20"/>
          <w:szCs w:val="20"/>
        </w:rPr>
        <w:t>Yuan, S.S.</w:t>
      </w:r>
      <w:r w:rsidRPr="00D71DBA">
        <w:rPr>
          <w:rFonts w:ascii="Times New Roman" w:hAnsi="Times New Roman" w:cs="Times New Roman"/>
          <w:i/>
          <w:sz w:val="20"/>
          <w:szCs w:val="20"/>
        </w:rPr>
        <w:t>, et al.</w:t>
      </w:r>
      <w:r w:rsidRPr="00D71DBA">
        <w:rPr>
          <w:rFonts w:ascii="Times New Roman" w:hAnsi="Times New Roman" w:cs="Times New Roman"/>
          <w:sz w:val="20"/>
          <w:szCs w:val="20"/>
        </w:rPr>
        <w:t xml:space="preserve"> Feature selection translates drug response predictors from cell lines to patients. </w:t>
      </w:r>
      <w:r w:rsidRPr="00D71DBA">
        <w:rPr>
          <w:rFonts w:ascii="Times New Roman" w:hAnsi="Times New Roman" w:cs="Times New Roman"/>
          <w:i/>
          <w:sz w:val="20"/>
          <w:szCs w:val="20"/>
        </w:rPr>
        <w:t>Front Genet</w:t>
      </w:r>
      <w:r w:rsidRPr="00D71DBA">
        <w:rPr>
          <w:rFonts w:ascii="Times New Roman" w:hAnsi="Times New Roman" w:cs="Times New Roman"/>
          <w:sz w:val="20"/>
          <w:szCs w:val="20"/>
        </w:rPr>
        <w:t xml:space="preserve"> 2023;14.</w:t>
      </w:r>
    </w:p>
    <w:p w14:paraId="650B5BC6" w14:textId="77777777" w:rsidR="004966ED" w:rsidRPr="00B93139" w:rsidRDefault="004966ED" w:rsidP="004966ED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0"/>
          <w:szCs w:val="20"/>
        </w:rPr>
      </w:pPr>
      <w:r w:rsidRPr="00D71DBA">
        <w:rPr>
          <w:rFonts w:ascii="Times New Roman" w:hAnsi="Times New Roman" w:cs="Times New Roman"/>
          <w:sz w:val="20"/>
          <w:szCs w:val="20"/>
        </w:rPr>
        <w:fldChar w:fldCharType="end"/>
      </w:r>
    </w:p>
    <w:p w14:paraId="68D55855" w14:textId="77777777" w:rsidR="00E6091B" w:rsidRDefault="00E6091B"/>
    <w:sectPr w:rsidR="00E6091B" w:rsidSect="00122A18">
      <w:type w:val="continuous"/>
      <w:pgSz w:w="12240" w:h="15840" w:code="1"/>
      <w:pgMar w:top="1440" w:right="1440" w:bottom="1440" w:left="1440" w:header="720" w:footer="720" w:gutter="0"/>
      <w:cols w:num="2" w:space="288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55BD8" w14:textId="77777777" w:rsidR="00A228D2" w:rsidRDefault="00A228D2">
      <w:r>
        <w:separator/>
      </w:r>
    </w:p>
  </w:endnote>
  <w:endnote w:type="continuationSeparator" w:id="0">
    <w:p w14:paraId="2E241B34" w14:textId="77777777" w:rsidR="00A228D2" w:rsidRDefault="00A22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85C4C" w14:textId="77777777" w:rsidR="00A228D2" w:rsidRDefault="00A228D2">
      <w:r>
        <w:separator/>
      </w:r>
    </w:p>
  </w:footnote>
  <w:footnote w:type="continuationSeparator" w:id="0">
    <w:p w14:paraId="1E27CCA2" w14:textId="77777777" w:rsidR="00A228D2" w:rsidRDefault="00A228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02338"/>
    <w:multiLevelType w:val="hybridMultilevel"/>
    <w:tmpl w:val="3AAEA7E8"/>
    <w:lvl w:ilvl="0" w:tplc="AD809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3F71F8F"/>
    <w:multiLevelType w:val="hybridMultilevel"/>
    <w:tmpl w:val="B5A298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A3173A"/>
    <w:multiLevelType w:val="hybridMultilevel"/>
    <w:tmpl w:val="711CB8C6"/>
    <w:lvl w:ilvl="0" w:tplc="33EAFD98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shieh2_">
    <w15:presenceInfo w15:providerId="None" w15:userId="gshieh2_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6ED"/>
    <w:rsid w:val="00041A5C"/>
    <w:rsid w:val="0009588C"/>
    <w:rsid w:val="00114754"/>
    <w:rsid w:val="00122A18"/>
    <w:rsid w:val="001A4C4E"/>
    <w:rsid w:val="001B7733"/>
    <w:rsid w:val="001F4BC2"/>
    <w:rsid w:val="0025511A"/>
    <w:rsid w:val="002C0A50"/>
    <w:rsid w:val="002E09C2"/>
    <w:rsid w:val="002F4245"/>
    <w:rsid w:val="00374BDC"/>
    <w:rsid w:val="0040661E"/>
    <w:rsid w:val="00476512"/>
    <w:rsid w:val="004966ED"/>
    <w:rsid w:val="004B6C47"/>
    <w:rsid w:val="004F6DC4"/>
    <w:rsid w:val="0050249F"/>
    <w:rsid w:val="005D67CA"/>
    <w:rsid w:val="00643CD2"/>
    <w:rsid w:val="006E06C0"/>
    <w:rsid w:val="00723A17"/>
    <w:rsid w:val="007526EF"/>
    <w:rsid w:val="007A4737"/>
    <w:rsid w:val="008D3B22"/>
    <w:rsid w:val="008D3FD4"/>
    <w:rsid w:val="009F6130"/>
    <w:rsid w:val="00A228D2"/>
    <w:rsid w:val="00A71A4E"/>
    <w:rsid w:val="00B04FF9"/>
    <w:rsid w:val="00B34B06"/>
    <w:rsid w:val="00BB16A3"/>
    <w:rsid w:val="00BE00AF"/>
    <w:rsid w:val="00C6522C"/>
    <w:rsid w:val="00CE0753"/>
    <w:rsid w:val="00D3228A"/>
    <w:rsid w:val="00D42847"/>
    <w:rsid w:val="00E2645F"/>
    <w:rsid w:val="00E344BC"/>
    <w:rsid w:val="00E6091B"/>
    <w:rsid w:val="00E6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EBF88F"/>
  <w15:chartTrackingRefBased/>
  <w15:docId w15:val="{91BFA1BE-A491-48E4-A6C8-23595446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4966ED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4966ED"/>
    <w:rPr>
      <w:rFonts w:ascii="PMingLiU" w:eastAsia="PMingLiU" w:hAnsi="PMingLiU" w:cs="PMingLiU"/>
      <w:kern w:val="0"/>
      <w:szCs w:val="24"/>
    </w:rPr>
  </w:style>
  <w:style w:type="character" w:styleId="Strong">
    <w:name w:val="Strong"/>
    <w:basedOn w:val="DefaultParagraphFont"/>
    <w:uiPriority w:val="22"/>
    <w:qFormat/>
    <w:rsid w:val="004966ED"/>
    <w:rPr>
      <w:b/>
      <w:bCs/>
    </w:rPr>
  </w:style>
  <w:style w:type="paragraph" w:styleId="ListParagraph">
    <w:name w:val="List Paragraph"/>
    <w:basedOn w:val="Normal"/>
    <w:uiPriority w:val="34"/>
    <w:qFormat/>
    <w:rsid w:val="004966ED"/>
    <w:pPr>
      <w:ind w:leftChars="200" w:left="480"/>
    </w:pPr>
  </w:style>
  <w:style w:type="paragraph" w:customStyle="1" w:styleId="EndNoteBibliography">
    <w:name w:val="EndNote Bibliography"/>
    <w:basedOn w:val="Normal"/>
    <w:link w:val="EndNoteBibliographyChar"/>
    <w:rsid w:val="004966ED"/>
    <w:pPr>
      <w:jc w:val="both"/>
    </w:pPr>
    <w:rPr>
      <w:rFonts w:ascii="Calibri" w:eastAsia="PMingLiU" w:hAnsi="Calibri" w:cs="Calibri"/>
      <w:noProof/>
      <w:kern w:val="0"/>
      <w:szCs w:val="24"/>
    </w:rPr>
  </w:style>
  <w:style w:type="character" w:customStyle="1" w:styleId="EndNoteBibliographyChar">
    <w:name w:val="EndNote Bibliography Char"/>
    <w:basedOn w:val="NormalWebChar"/>
    <w:link w:val="EndNoteBibliography"/>
    <w:rsid w:val="004966ED"/>
    <w:rPr>
      <w:rFonts w:ascii="Calibri" w:eastAsia="PMingLiU" w:hAnsi="Calibri" w:cs="Calibri"/>
      <w:noProof/>
      <w:kern w:val="0"/>
      <w:szCs w:val="24"/>
    </w:rPr>
  </w:style>
  <w:style w:type="character" w:styleId="Hyperlink">
    <w:name w:val="Hyperlink"/>
    <w:basedOn w:val="DefaultParagraphFont"/>
    <w:uiPriority w:val="99"/>
    <w:unhideWhenUsed/>
    <w:rsid w:val="00A71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A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4B0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34B0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34B0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34B0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ogitda.shinyapps.io/logitda_appdirectory/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ogitda.shinyapps.io/logitda_appdirector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10827</TotalTime>
  <Pages>5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gshieh2_</dc:creator>
  <cp:keywords/>
  <dc:description/>
  <cp:lastModifiedBy>gshieh2_</cp:lastModifiedBy>
  <cp:revision>7</cp:revision>
  <dcterms:created xsi:type="dcterms:W3CDTF">2025-03-12T02:29:00Z</dcterms:created>
  <dcterms:modified xsi:type="dcterms:W3CDTF">2025-05-02T02:05:00Z</dcterms:modified>
</cp:coreProperties>
</file>